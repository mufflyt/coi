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CDB3B"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Resident: </w:t>
      </w:r>
      <w:r w:rsidRPr="00D75A4D">
        <w:rPr>
          <w:rFonts w:ascii="Arial" w:eastAsia="Times New Roman" w:hAnsi="Arial" w:cs="Arial"/>
          <w:color w:val="000000"/>
        </w:rPr>
        <w:t>Sydney Archer, MD, MPH</w:t>
      </w:r>
    </w:p>
    <w:p w14:paraId="75033A33"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Project Title: </w:t>
      </w:r>
      <w:r w:rsidRPr="00D75A4D">
        <w:rPr>
          <w:rFonts w:ascii="Arial" w:eastAsia="Times New Roman" w:hAnsi="Arial" w:cs="Arial"/>
          <w:color w:val="000000"/>
        </w:rPr>
        <w:t>Association between pharmaceutical industry non-research payments and OBGYN physician prescribing practices: a cross-sectional analysis</w:t>
      </w:r>
    </w:p>
    <w:p w14:paraId="17DCB994"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Principal Mentor: </w:t>
      </w:r>
      <w:r w:rsidRPr="00D75A4D">
        <w:rPr>
          <w:rFonts w:ascii="Arial" w:eastAsia="Times New Roman" w:hAnsi="Arial" w:cs="Arial"/>
          <w:color w:val="000000"/>
        </w:rPr>
        <w:t>Tyler Muffly, MD</w:t>
      </w:r>
    </w:p>
    <w:p w14:paraId="09C830C5"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Additional faculty: </w:t>
      </w:r>
      <w:r w:rsidRPr="00D75A4D">
        <w:rPr>
          <w:rFonts w:ascii="Arial" w:eastAsia="Times New Roman" w:hAnsi="Arial" w:cs="Arial"/>
          <w:color w:val="000000"/>
        </w:rPr>
        <w:t xml:space="preserve">Guido, Bastow, </w:t>
      </w:r>
      <w:proofErr w:type="spellStart"/>
      <w:r w:rsidRPr="00D75A4D">
        <w:rPr>
          <w:rFonts w:ascii="Arial" w:eastAsia="Times New Roman" w:hAnsi="Arial" w:cs="Arial"/>
          <w:color w:val="000000"/>
        </w:rPr>
        <w:t>Scwartz</w:t>
      </w:r>
      <w:proofErr w:type="spellEnd"/>
    </w:p>
    <w:p w14:paraId="6003AC6A" w14:textId="77777777" w:rsidR="00D75A4D" w:rsidRPr="00D75A4D" w:rsidRDefault="00D75A4D" w:rsidP="00D75A4D">
      <w:pPr>
        <w:spacing w:after="0" w:line="240" w:lineRule="auto"/>
        <w:ind w:left="1440"/>
        <w:rPr>
          <w:rFonts w:ascii="Times New Roman" w:eastAsia="Times New Roman" w:hAnsi="Times New Roman" w:cs="Times New Roman"/>
          <w:sz w:val="24"/>
          <w:szCs w:val="24"/>
        </w:rPr>
      </w:pPr>
      <w:r w:rsidRPr="00D75A4D">
        <w:rPr>
          <w:rFonts w:ascii="Arial" w:eastAsia="Times New Roman" w:hAnsi="Arial" w:cs="Arial"/>
          <w:b/>
          <w:bCs/>
          <w:color w:val="000000"/>
        </w:rPr>
        <w:t> </w:t>
      </w:r>
    </w:p>
    <w:p w14:paraId="07FA36DA"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I.</w:t>
      </w:r>
      <w:r w:rsidRPr="00D75A4D">
        <w:rPr>
          <w:rFonts w:ascii="Arial" w:eastAsia="Times New Roman" w:hAnsi="Arial" w:cs="Arial"/>
          <w:color w:val="000000"/>
        </w:rPr>
        <w:t xml:space="preserve">   </w:t>
      </w:r>
      <w:r w:rsidRPr="00D75A4D">
        <w:rPr>
          <w:rFonts w:ascii="Arial" w:eastAsia="Times New Roman" w:hAnsi="Arial" w:cs="Arial"/>
          <w:b/>
          <w:bCs/>
          <w:color w:val="000000"/>
        </w:rPr>
        <w:t>Hypotheses and Specific Aims</w:t>
      </w:r>
      <w:r w:rsidRPr="00D75A4D">
        <w:rPr>
          <w:rFonts w:ascii="Arial" w:eastAsia="Times New Roman" w:hAnsi="Arial" w:cs="Arial"/>
          <w:color w:val="000000"/>
        </w:rPr>
        <w:t>: </w:t>
      </w:r>
    </w:p>
    <w:p w14:paraId="25170298" w14:textId="7993E42B"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Hypothesis:  </w:t>
      </w:r>
      <w:r w:rsidRPr="00D75A4D">
        <w:rPr>
          <w:rFonts w:ascii="Arial" w:eastAsia="Times New Roman" w:hAnsi="Arial" w:cs="Arial"/>
          <w:color w:val="000000"/>
        </w:rPr>
        <w:t xml:space="preserve">We hypothesize that OBGYN physicians who receive </w:t>
      </w:r>
      <w:r w:rsidR="00CE4429">
        <w:rPr>
          <w:rFonts w:ascii="Arial" w:eastAsia="Times New Roman" w:hAnsi="Arial" w:cs="Arial"/>
          <w:color w:val="000000"/>
        </w:rPr>
        <w:t xml:space="preserve">pharmaceutical industry </w:t>
      </w:r>
      <w:r w:rsidRPr="00D75A4D">
        <w:rPr>
          <w:rFonts w:ascii="Arial" w:eastAsia="Times New Roman" w:hAnsi="Arial" w:cs="Arial"/>
          <w:color w:val="000000"/>
        </w:rPr>
        <w:t xml:space="preserve">non-research payments are more likely to prescribe medications created by the company from which they received payments, compared to their peers who do not receive </w:t>
      </w:r>
      <w:r w:rsidR="00CE4429" w:rsidRPr="00D75A4D">
        <w:rPr>
          <w:rFonts w:ascii="Arial" w:eastAsia="Times New Roman" w:hAnsi="Arial" w:cs="Arial"/>
          <w:color w:val="000000"/>
        </w:rPr>
        <w:t>pharmaceutical industry</w:t>
      </w:r>
      <w:r w:rsidR="00CE4429">
        <w:rPr>
          <w:rFonts w:ascii="Arial" w:eastAsia="Times New Roman" w:hAnsi="Arial" w:cs="Arial"/>
          <w:color w:val="000000"/>
        </w:rPr>
        <w:t xml:space="preserve"> </w:t>
      </w:r>
      <w:r w:rsidRPr="00D75A4D">
        <w:rPr>
          <w:rFonts w:ascii="Arial" w:eastAsia="Times New Roman" w:hAnsi="Arial" w:cs="Arial"/>
          <w:color w:val="000000"/>
        </w:rPr>
        <w:t>non-research payments</w:t>
      </w:r>
      <w:r w:rsidR="00CE4429">
        <w:rPr>
          <w:rFonts w:ascii="Arial" w:eastAsia="Times New Roman" w:hAnsi="Arial" w:cs="Arial"/>
          <w:color w:val="000000"/>
        </w:rPr>
        <w:t>.</w:t>
      </w:r>
    </w:p>
    <w:p w14:paraId="7ECB39F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57A9948" w14:textId="10894E9D"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Aim 1</w:t>
      </w:r>
      <w:r w:rsidRPr="00D75A4D">
        <w:rPr>
          <w:rFonts w:ascii="Arial" w:eastAsia="Times New Roman" w:hAnsi="Arial" w:cs="Arial"/>
          <w:color w:val="000000"/>
        </w:rPr>
        <w:t xml:space="preserve">:  </w:t>
      </w:r>
      <w:r w:rsidR="00CE4429">
        <w:rPr>
          <w:rFonts w:ascii="Arial" w:eastAsia="Times New Roman" w:hAnsi="Arial" w:cs="Arial"/>
          <w:color w:val="000000"/>
        </w:rPr>
        <w:t xml:space="preserve"> To</w:t>
      </w:r>
      <w:r w:rsidRPr="00D75A4D">
        <w:rPr>
          <w:rFonts w:ascii="Arial" w:eastAsia="Times New Roman" w:hAnsi="Arial" w:cs="Arial"/>
          <w:color w:val="000000"/>
        </w:rPr>
        <w:t xml:space="preserve"> evaluate </w:t>
      </w:r>
      <w:r w:rsidR="00D955B6">
        <w:rPr>
          <w:rFonts w:ascii="Arial" w:eastAsia="Times New Roman" w:hAnsi="Arial" w:cs="Arial"/>
          <w:color w:val="000000"/>
        </w:rPr>
        <w:t>whether</w:t>
      </w:r>
      <w:r w:rsidR="00CE4429">
        <w:rPr>
          <w:rFonts w:ascii="Arial" w:eastAsia="Times New Roman" w:hAnsi="Arial" w:cs="Arial"/>
          <w:color w:val="000000"/>
        </w:rPr>
        <w:t xml:space="preserve"> OBGYN physicians who receive pharmaceutical non-industry payments, including general payments and payments in the form of ownership or investments, are more likely than their peer to prescribe medications created by the company from which they received payments</w:t>
      </w:r>
    </w:p>
    <w:p w14:paraId="5B574AFA"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3EE44145" w14:textId="71ECB4F4"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Aim 2</w:t>
      </w:r>
      <w:r w:rsidRPr="00D75A4D">
        <w:rPr>
          <w:rFonts w:ascii="Arial" w:eastAsia="Times New Roman" w:hAnsi="Arial" w:cs="Arial"/>
          <w:color w:val="000000"/>
        </w:rPr>
        <w:t xml:space="preserve">:  </w:t>
      </w:r>
      <w:r w:rsidR="006A0F58">
        <w:rPr>
          <w:rFonts w:ascii="Arial" w:eastAsia="Times New Roman" w:hAnsi="Arial" w:cs="Arial"/>
          <w:color w:val="000000"/>
        </w:rPr>
        <w:t>To</w:t>
      </w:r>
      <w:r w:rsidRPr="00D75A4D">
        <w:rPr>
          <w:rFonts w:ascii="Arial" w:eastAsia="Times New Roman" w:hAnsi="Arial" w:cs="Arial"/>
          <w:color w:val="000000"/>
        </w:rPr>
        <w:t xml:space="preserve"> assess whether </w:t>
      </w:r>
      <w:r w:rsidR="00CE4429">
        <w:rPr>
          <w:rFonts w:ascii="Arial" w:eastAsia="Times New Roman" w:hAnsi="Arial" w:cs="Arial"/>
          <w:color w:val="000000"/>
        </w:rPr>
        <w:t>prescribing rates for certain medications</w:t>
      </w:r>
      <w:r w:rsidRPr="00D75A4D">
        <w:rPr>
          <w:rFonts w:ascii="Arial" w:eastAsia="Times New Roman" w:hAnsi="Arial" w:cs="Arial"/>
          <w:color w:val="000000"/>
        </w:rPr>
        <w:t xml:space="preserve"> </w:t>
      </w:r>
      <w:r w:rsidR="006A0F58" w:rsidRPr="00D75A4D">
        <w:rPr>
          <w:rFonts w:ascii="Arial" w:eastAsia="Times New Roman" w:hAnsi="Arial" w:cs="Arial"/>
          <w:color w:val="000000"/>
        </w:rPr>
        <w:t xml:space="preserve">differ </w:t>
      </w:r>
      <w:r w:rsidRPr="00D75A4D">
        <w:rPr>
          <w:rFonts w:ascii="Arial" w:eastAsia="Times New Roman" w:hAnsi="Arial" w:cs="Arial"/>
          <w:color w:val="000000"/>
        </w:rPr>
        <w:t xml:space="preserve">depending on which type of industry payments </w:t>
      </w:r>
      <w:r w:rsidR="00CE4429">
        <w:rPr>
          <w:rFonts w:ascii="Arial" w:eastAsia="Times New Roman" w:hAnsi="Arial" w:cs="Arial"/>
          <w:color w:val="000000"/>
        </w:rPr>
        <w:t>OBGYN physicians received including</w:t>
      </w:r>
      <w:ins w:id="0" w:author="cschul00" w:date="2020-04-09T10:42:00Z">
        <w:r w:rsidR="003B2D21">
          <w:rPr>
            <w:rFonts w:ascii="Arial" w:eastAsia="Times New Roman" w:hAnsi="Arial" w:cs="Arial"/>
            <w:color w:val="000000"/>
          </w:rPr>
          <w:t>:</w:t>
        </w:r>
      </w:ins>
      <w:r w:rsidR="00CE4429">
        <w:rPr>
          <w:rFonts w:ascii="Arial" w:eastAsia="Times New Roman" w:hAnsi="Arial" w:cs="Arial"/>
          <w:color w:val="000000"/>
        </w:rPr>
        <w:t xml:space="preserve"> payments for travel and lodging, food and beverage, consulting, charitable contributions, serving as faculty or as a speaker, royalties or licenses, space rentals or facility fees, honoraria, gifts, and education. </w:t>
      </w:r>
    </w:p>
    <w:p w14:paraId="55A8D5D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4920C13F" w14:textId="021A494A"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Aim 3: </w:t>
      </w:r>
      <w:r w:rsidRPr="00D75A4D">
        <w:rPr>
          <w:rFonts w:ascii="Arial" w:eastAsia="Times New Roman" w:hAnsi="Arial" w:cs="Arial"/>
          <w:color w:val="000000"/>
        </w:rPr>
        <w:t> </w:t>
      </w:r>
      <w:r w:rsidR="006A0F58">
        <w:rPr>
          <w:rFonts w:ascii="Arial" w:eastAsia="Times New Roman" w:hAnsi="Arial" w:cs="Arial"/>
          <w:color w:val="000000"/>
        </w:rPr>
        <w:t xml:space="preserve">To </w:t>
      </w:r>
      <w:r w:rsidRPr="00D75A4D">
        <w:rPr>
          <w:rFonts w:ascii="Arial" w:eastAsia="Times New Roman" w:hAnsi="Arial" w:cs="Arial"/>
          <w:color w:val="000000"/>
        </w:rPr>
        <w:t>identify if there is a measurable monetary threshold at which there is an association between pharmaceutical payments to OBGYN physicians and prescribing practices.  </w:t>
      </w:r>
    </w:p>
    <w:p w14:paraId="08A25872" w14:textId="77777777" w:rsidR="00D75A4D" w:rsidRPr="00D75A4D" w:rsidRDefault="00D75A4D" w:rsidP="00D75A4D">
      <w:pPr>
        <w:spacing w:after="0" w:line="240" w:lineRule="auto"/>
        <w:ind w:right="1180"/>
        <w:rPr>
          <w:rFonts w:ascii="Times New Roman" w:eastAsia="Times New Roman" w:hAnsi="Times New Roman" w:cs="Times New Roman"/>
          <w:sz w:val="24"/>
          <w:szCs w:val="24"/>
        </w:rPr>
      </w:pPr>
      <w:r w:rsidRPr="00D75A4D">
        <w:rPr>
          <w:rFonts w:ascii="Arial" w:eastAsia="Times New Roman" w:hAnsi="Arial" w:cs="Arial"/>
          <w:color w:val="000000"/>
        </w:rPr>
        <w:t> </w:t>
      </w:r>
    </w:p>
    <w:p w14:paraId="5727B6A0" w14:textId="77777777" w:rsidR="00D75A4D" w:rsidRPr="00D75A4D" w:rsidRDefault="00D75A4D" w:rsidP="00D75A4D">
      <w:pPr>
        <w:spacing w:after="0" w:line="240" w:lineRule="auto"/>
        <w:ind w:right="1180"/>
        <w:rPr>
          <w:rFonts w:ascii="Times New Roman" w:eastAsia="Times New Roman" w:hAnsi="Times New Roman" w:cs="Times New Roman"/>
          <w:sz w:val="24"/>
          <w:szCs w:val="24"/>
        </w:rPr>
      </w:pPr>
      <w:r w:rsidRPr="00D75A4D">
        <w:rPr>
          <w:rFonts w:ascii="Arial" w:eastAsia="Times New Roman" w:hAnsi="Arial" w:cs="Arial"/>
          <w:b/>
          <w:bCs/>
          <w:color w:val="000000"/>
        </w:rPr>
        <w:t>II.</w:t>
      </w:r>
      <w:r w:rsidRPr="00D75A4D">
        <w:rPr>
          <w:rFonts w:ascii="Arial" w:eastAsia="Times New Roman" w:hAnsi="Arial" w:cs="Arial"/>
          <w:color w:val="000000"/>
        </w:rPr>
        <w:t xml:space="preserve"> </w:t>
      </w:r>
      <w:r w:rsidRPr="00D75A4D">
        <w:rPr>
          <w:rFonts w:ascii="Arial" w:eastAsia="Times New Roman" w:hAnsi="Arial" w:cs="Arial"/>
          <w:b/>
          <w:bCs/>
          <w:color w:val="000000"/>
        </w:rPr>
        <w:t>Background and Significance</w:t>
      </w:r>
      <w:r w:rsidRPr="00D75A4D">
        <w:rPr>
          <w:rFonts w:ascii="Arial" w:eastAsia="Times New Roman" w:hAnsi="Arial" w:cs="Arial"/>
          <w:color w:val="000000"/>
        </w:rPr>
        <w:t>:</w:t>
      </w:r>
    </w:p>
    <w:p w14:paraId="2995EE38" w14:textId="67D7D172"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Prescription costs in the U.S. are the highest in the world </w:t>
      </w:r>
      <w:r>
        <w:rPr>
          <w:rFonts w:ascii="Arial" w:eastAsia="Times New Roman" w:hAnsi="Arial" w:cs="Arial"/>
          <w:color w:val="000000"/>
        </w:rPr>
        <w:fldChar w:fldCharType="begin">
          <w:fldData xml:space="preserve">PEVuZE5vdGU+PENpdGU+PEF1dGhvcj5LZXNzZWxoZWltPC9BdXRob3I+PFllYXI+MjAxNjwvWWVh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</w:fldData>
        </w:fldChar>
      </w:r>
      <w:r w:rsidR="00BF3461">
        <w:rPr>
          <w:rFonts w:ascii="Arial" w:eastAsia="Times New Roman" w:hAnsi="Arial" w:cs="Arial"/>
          <w:color w:val="000000"/>
        </w:rPr>
        <w:instrText xml:space="preserve"> ADDIN EN.CITE </w:instrText>
      </w:r>
      <w:r w:rsidR="00BF3461">
        <w:rPr>
          <w:rFonts w:ascii="Arial" w:eastAsia="Times New Roman" w:hAnsi="Arial" w:cs="Arial"/>
          <w:color w:val="000000"/>
        </w:rPr>
        <w:fldChar w:fldCharType="begin">
          <w:fldData xml:space="preserve">PEVuZE5vdGU+PENpdGU+PEF1dGhvcj5LZXNzZWxoZWltPC9BdXRob3I+PFllYXI+MjAxNjwvWWVh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</w:fldData>
        </w:fldChar>
      </w:r>
      <w:r w:rsidR="00BF3461">
        <w:rPr>
          <w:rFonts w:ascii="Arial" w:eastAsia="Times New Roman" w:hAnsi="Arial" w:cs="Arial"/>
          <w:color w:val="000000"/>
        </w:rPr>
        <w:instrText xml:space="preserve"> ADDIN EN.CITE.DATA </w:instrText>
      </w:r>
      <w:r w:rsidR="00BF3461">
        <w:rPr>
          <w:rFonts w:ascii="Arial" w:eastAsia="Times New Roman" w:hAnsi="Arial" w:cs="Arial"/>
          <w:color w:val="000000"/>
        </w:rPr>
      </w:r>
      <w:r w:rsidR="00BF3461">
        <w:rPr>
          <w:rFonts w:ascii="Arial" w:eastAsia="Times New Roman" w:hAnsi="Arial" w:cs="Arial"/>
          <w:color w:val="000000"/>
        </w:rPr>
        <w:fldChar w:fldCharType="end"/>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[1]</w:t>
      </w:r>
      <w:r>
        <w:rPr>
          <w:rFonts w:ascii="Arial" w:eastAsia="Times New Roman" w:hAnsi="Arial" w:cs="Arial"/>
          <w:color w:val="000000"/>
        </w:rPr>
        <w:fldChar w:fldCharType="end"/>
      </w:r>
      <w:r>
        <w:rPr>
          <w:rFonts w:ascii="Arial" w:eastAsia="Times New Roman" w:hAnsi="Arial" w:cs="Arial"/>
          <w:color w:val="000000"/>
        </w:rPr>
        <w:t>.</w:t>
      </w:r>
      <w:r w:rsidRPr="00D75A4D">
        <w:rPr>
          <w:rFonts w:ascii="Arial" w:eastAsia="Times New Roman" w:hAnsi="Arial" w:cs="Arial"/>
          <w:color w:val="000000"/>
        </w:rPr>
        <w:t xml:space="preserve"> These high costs have been attributed to the complex drug development process, the restriction of price negotiation, as well as the existence of government-protected monopolies granted to drug manufacturers</w:t>
      </w:r>
      <w:r w:rsidR="00C127E2">
        <w:rPr>
          <w:rFonts w:ascii="Arial" w:eastAsia="Times New Roman" w:hAnsi="Arial" w:cs="Arial"/>
          <w:color w:val="000000"/>
        </w:rPr>
        <w:t xml:space="preserve"> </w:t>
      </w:r>
      <w:r w:rsidR="00C127E2">
        <w:rPr>
          <w:rFonts w:ascii="Arial" w:eastAsia="Times New Roman" w:hAnsi="Arial" w:cs="Arial"/>
          <w:color w:val="000000"/>
        </w:rPr>
        <w:fldChar w:fldCharType="begin">
          <w:fldData xml:space="preserve">PEVuZE5vdGU+PENpdGU+PEF1dGhvcj5LZXNzZWxoZWltPC9BdXRob3I+PFllYXI+MjAxNjwvWWVh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</w:fldData>
        </w:fldChar>
      </w:r>
      <w:r w:rsidR="00BF3461">
        <w:rPr>
          <w:rFonts w:ascii="Arial" w:eastAsia="Times New Roman" w:hAnsi="Arial" w:cs="Arial"/>
          <w:color w:val="000000"/>
        </w:rPr>
        <w:instrText xml:space="preserve"> ADDIN EN.CITE </w:instrText>
      </w:r>
      <w:r w:rsidR="00BF3461">
        <w:rPr>
          <w:rFonts w:ascii="Arial" w:eastAsia="Times New Roman" w:hAnsi="Arial" w:cs="Arial"/>
          <w:color w:val="000000"/>
        </w:rPr>
        <w:fldChar w:fldCharType="begin">
          <w:fldData xml:space="preserve">PEVuZE5vdGU+PENpdGU+PEF1dGhvcj5LZXNzZWxoZWltPC9BdXRob3I+PFllYXI+MjAxNjwvWWVh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</w:fldData>
        </w:fldChar>
      </w:r>
      <w:r w:rsidR="00BF3461">
        <w:rPr>
          <w:rFonts w:ascii="Arial" w:eastAsia="Times New Roman" w:hAnsi="Arial" w:cs="Arial"/>
          <w:color w:val="000000"/>
        </w:rPr>
        <w:instrText xml:space="preserve"> ADDIN EN.CITE.DATA </w:instrText>
      </w:r>
      <w:r w:rsidR="00BF3461">
        <w:rPr>
          <w:rFonts w:ascii="Arial" w:eastAsia="Times New Roman" w:hAnsi="Arial" w:cs="Arial"/>
          <w:color w:val="000000"/>
        </w:rPr>
      </w:r>
      <w:r w:rsidR="00BF3461">
        <w:rPr>
          <w:rFonts w:ascii="Arial" w:eastAsia="Times New Roman" w:hAnsi="Arial" w:cs="Arial"/>
          <w:color w:val="000000"/>
        </w:rPr>
        <w:fldChar w:fldCharType="end"/>
      </w:r>
      <w:r w:rsidR="00C127E2">
        <w:rPr>
          <w:rFonts w:ascii="Arial" w:eastAsia="Times New Roman" w:hAnsi="Arial" w:cs="Arial"/>
          <w:color w:val="000000"/>
        </w:rPr>
      </w:r>
      <w:r w:rsidR="00C127E2">
        <w:rPr>
          <w:rFonts w:ascii="Arial" w:eastAsia="Times New Roman" w:hAnsi="Arial" w:cs="Arial"/>
          <w:color w:val="000000"/>
        </w:rPr>
        <w:fldChar w:fldCharType="separate"/>
      </w:r>
      <w:r w:rsidR="00C127E2">
        <w:rPr>
          <w:rFonts w:ascii="Arial" w:eastAsia="Times New Roman" w:hAnsi="Arial" w:cs="Arial"/>
          <w:noProof/>
          <w:color w:val="000000"/>
        </w:rPr>
        <w:t>[1]</w:t>
      </w:r>
      <w:r w:rsidR="00C127E2">
        <w:rPr>
          <w:rFonts w:ascii="Arial" w:eastAsia="Times New Roman" w:hAnsi="Arial" w:cs="Arial"/>
          <w:color w:val="000000"/>
        </w:rPr>
        <w:fldChar w:fldCharType="end"/>
      </w:r>
      <w:r w:rsidR="00C127E2">
        <w:rPr>
          <w:rFonts w:ascii="Arial" w:eastAsia="Times New Roman" w:hAnsi="Arial" w:cs="Arial"/>
          <w:color w:val="000000"/>
        </w:rPr>
        <w:t xml:space="preserve">. </w:t>
      </w:r>
      <w:r w:rsidRPr="00D75A4D">
        <w:rPr>
          <w:rFonts w:ascii="Arial" w:eastAsia="Times New Roman" w:hAnsi="Arial" w:cs="Arial"/>
          <w:color w:val="000000"/>
        </w:rPr>
        <w:t xml:space="preserve">Pharmaceutical manufacturers employ innovative and diverse strategies to maintain market shares after losing patent protection, including reformulating existing molecules and combining drugs </w:t>
      </w:r>
      <w:r w:rsidR="00BF3461">
        <w:rPr>
          <w:rFonts w:ascii="Arial" w:eastAsia="Times New Roman" w:hAnsi="Arial" w:cs="Arial"/>
          <w:color w:val="000000"/>
        </w:rPr>
        <w:fldChar w:fldCharType="begin"/>
      </w:r>
      <w:r w:rsidR="003847DD">
        <w:rPr>
          <w:rFonts w:ascii="Arial" w:eastAsia="Times New Roman" w:hAnsi="Arial" w:cs="Arial"/>
          <w:color w:val="000000"/>
        </w:rPr>
        <w:instrText xml:space="preserve"> ADDIN EN.CITE &lt;EndNote&gt;&lt;Cite&gt;&lt;Author&gt;Chandon&lt;/Author&gt;&lt;Year&gt;2004&lt;/Year&gt;&lt;RecNum&gt;1121&lt;/RecNum&gt;&lt;DisplayText&gt;[2]&lt;/DisplayText&gt;&lt;record&gt;&lt;rec-number&gt;1121&lt;/rec-number&gt;&lt;foreign-keys&gt;&lt;key app="EN" db-id="trt9eftrjv2rvwew5zexdar6zewad952tdx0" timestamp="1572979530" guid="934af45b-a33e-4dd5-8bcc-5f13f6caff3d"&gt;1121&lt;/key&gt;&lt;/foreign-keys&gt;&lt;ref-type name="Journal Article"&gt;17&lt;/ref-type&gt;&lt;contributors&gt;&lt;authors&gt;&lt;author&gt;Chandon, Pierre&lt;/author&gt;&lt;/authors&gt;&lt;/contributors&gt;&lt;titles&gt;&lt;title&gt;Innovative marketing strategies after patent expiry: The case of GSK&amp;apos;s antibiotic Clamoxyl in France.&lt;/title&gt;&lt;secondary-title&gt;International Journal of Medical Marketing&lt;/secondary-title&gt;&lt;/titles&gt;&lt;periodical&gt;&lt;full-title&gt;International Journal of Medical Marketing&lt;/full-title&gt;&lt;/periodical&gt;&lt;pages&gt;65-73&lt;/pages&gt;&lt;volume&gt;4&lt;/volume&gt;&lt;number&gt;1&lt;/number&gt;&lt;dates&gt;&lt;year&gt;2004&lt;/year&gt;&lt;/dates&gt;&lt;urls&gt;&lt;/urls&gt;&lt;/record&gt;&lt;/Cite&gt;&lt;/EndNote&gt;</w:instrText>
      </w:r>
      <w:r w:rsidR="00BF3461">
        <w:rPr>
          <w:rFonts w:ascii="Arial" w:eastAsia="Times New Roman" w:hAnsi="Arial" w:cs="Arial"/>
          <w:color w:val="000000"/>
        </w:rPr>
        <w:fldChar w:fldCharType="separate"/>
      </w:r>
      <w:r w:rsidR="00BF3461">
        <w:rPr>
          <w:rFonts w:ascii="Arial" w:eastAsia="Times New Roman" w:hAnsi="Arial" w:cs="Arial"/>
          <w:noProof/>
          <w:color w:val="000000"/>
        </w:rPr>
        <w:t>[2]</w:t>
      </w:r>
      <w:r w:rsidR="00BF3461">
        <w:rPr>
          <w:rFonts w:ascii="Arial" w:eastAsia="Times New Roman" w:hAnsi="Arial" w:cs="Arial"/>
          <w:color w:val="000000"/>
        </w:rPr>
        <w:fldChar w:fldCharType="end"/>
      </w:r>
      <w:r w:rsidR="00BF3461">
        <w:rPr>
          <w:rFonts w:ascii="Arial" w:eastAsia="Times New Roman" w:hAnsi="Arial" w:cs="Arial"/>
          <w:color w:val="000000"/>
        </w:rPr>
        <w:t xml:space="preserve">. </w:t>
      </w:r>
      <w:r w:rsidRPr="00D75A4D">
        <w:rPr>
          <w:rFonts w:ascii="Arial" w:eastAsia="Times New Roman" w:hAnsi="Arial" w:cs="Arial"/>
          <w:color w:val="000000"/>
        </w:rPr>
        <w:t>A pharmaceutical brand’s continued success may depend on brand loyalty and continued relationships between the company and physician prescribers. Pharmaceutical industry non-research payments to physicians may increase healthcare costs if physicians consistently prescribe more expensive medications</w:t>
      </w:r>
      <w:r w:rsidR="00CE4429">
        <w:rPr>
          <w:rFonts w:ascii="Arial" w:eastAsia="Times New Roman" w:hAnsi="Arial" w:cs="Arial"/>
          <w:color w:val="000000"/>
        </w:rPr>
        <w:t xml:space="preserve"> </w:t>
      </w:r>
      <w:r w:rsidR="00CE4429">
        <w:rPr>
          <w:rFonts w:ascii="Arial" w:eastAsia="Times New Roman" w:hAnsi="Arial" w:cs="Arial"/>
          <w:color w:val="000000"/>
        </w:rPr>
        <w:fldChar w:fldCharType="begin">
          <w:fldData xml:space="preserve">PEVuZE5vdGU+PENpdGU+PEF1dGhvcj5aZXp6YTwvQXV0aG9yPjxZZWFyPjIwMTg8L1llYXI+PFJl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</w:fldData>
        </w:fldChar>
      </w:r>
      <w:r w:rsidR="00CE4429">
        <w:rPr>
          <w:rFonts w:ascii="Arial" w:eastAsia="Times New Roman" w:hAnsi="Arial" w:cs="Arial"/>
          <w:color w:val="000000"/>
        </w:rPr>
        <w:instrText xml:space="preserve"> ADDIN EN.CITE </w:instrText>
      </w:r>
      <w:r w:rsidR="00CE4429">
        <w:rPr>
          <w:rFonts w:ascii="Arial" w:eastAsia="Times New Roman" w:hAnsi="Arial" w:cs="Arial"/>
          <w:color w:val="000000"/>
        </w:rPr>
        <w:fldChar w:fldCharType="begin">
          <w:fldData xml:space="preserve">PEVuZE5vdGU+PENpdGU+PEF1dGhvcj5aZXp6YTwvQXV0aG9yPjxZZWFyPjIwMTg8L1llYXI+PFJl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</w:fldData>
        </w:fldChar>
      </w:r>
      <w:r w:rsidR="00CE4429">
        <w:rPr>
          <w:rFonts w:ascii="Arial" w:eastAsia="Times New Roman" w:hAnsi="Arial" w:cs="Arial"/>
          <w:color w:val="000000"/>
        </w:rPr>
        <w:instrText xml:space="preserve"> ADDIN EN.CITE.DATA </w:instrText>
      </w:r>
      <w:r w:rsidR="00CE4429">
        <w:rPr>
          <w:rFonts w:ascii="Arial" w:eastAsia="Times New Roman" w:hAnsi="Arial" w:cs="Arial"/>
          <w:color w:val="000000"/>
        </w:rPr>
      </w:r>
      <w:r w:rsidR="00CE4429">
        <w:rPr>
          <w:rFonts w:ascii="Arial" w:eastAsia="Times New Roman" w:hAnsi="Arial" w:cs="Arial"/>
          <w:color w:val="000000"/>
        </w:rPr>
        <w:fldChar w:fldCharType="end"/>
      </w:r>
      <w:r w:rsidR="00CE4429">
        <w:rPr>
          <w:rFonts w:ascii="Arial" w:eastAsia="Times New Roman" w:hAnsi="Arial" w:cs="Arial"/>
          <w:color w:val="000000"/>
        </w:rPr>
      </w:r>
      <w:r w:rsidR="00CE4429">
        <w:rPr>
          <w:rFonts w:ascii="Arial" w:eastAsia="Times New Roman" w:hAnsi="Arial" w:cs="Arial"/>
          <w:color w:val="000000"/>
        </w:rPr>
        <w:fldChar w:fldCharType="separate"/>
      </w:r>
      <w:r w:rsidR="00CE4429">
        <w:rPr>
          <w:rFonts w:ascii="Arial" w:eastAsia="Times New Roman" w:hAnsi="Arial" w:cs="Arial"/>
          <w:noProof/>
          <w:color w:val="000000"/>
        </w:rPr>
        <w:t>[3]</w:t>
      </w:r>
      <w:r w:rsidR="00CE4429">
        <w:rPr>
          <w:rFonts w:ascii="Arial" w:eastAsia="Times New Roman" w:hAnsi="Arial" w:cs="Arial"/>
          <w:color w:val="000000"/>
        </w:rPr>
        <w:fldChar w:fldCharType="end"/>
      </w:r>
      <w:r w:rsidRPr="00D75A4D">
        <w:rPr>
          <w:rFonts w:ascii="Arial" w:eastAsia="Times New Roman" w:hAnsi="Arial" w:cs="Arial"/>
          <w:color w:val="000000"/>
        </w:rPr>
        <w:t>. The marketing of drugs to physicians includes various practices such as free drug samples, gifts, meals, speaker and consulting fees, and travel sponsorships. Because of the inherent risks for conflicts of interest and bias in physician-industry relations, policy makers have long called for increased transparency in these relationships</w:t>
      </w:r>
      <w:r w:rsidR="00D96385">
        <w:rPr>
          <w:rFonts w:ascii="Arial" w:eastAsia="Times New Roman" w:hAnsi="Arial" w:cs="Arial"/>
          <w:color w:val="000000"/>
        </w:rPr>
        <w:t xml:space="preserve"> </w:t>
      </w:r>
      <w:r w:rsidR="00D96385">
        <w:rPr>
          <w:rFonts w:ascii="Arial" w:eastAsia="Times New Roman" w:hAnsi="Arial" w:cs="Arial"/>
          <w:color w:val="000000"/>
        </w:rPr>
        <w:fldChar w:fldCharType="begin">
          <w:fldData xml:space="preserve">PEVuZE5vdGU+PENpdGU+PEF1dGhvcj5DYW1wYmVsbDwvQXV0aG9yPjxZZWFyPjIwMTA8L1llYXI+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</w:fldData>
        </w:fldChar>
      </w:r>
      <w:r w:rsidR="00CE4429">
        <w:rPr>
          <w:rFonts w:ascii="Arial" w:eastAsia="Times New Roman" w:hAnsi="Arial" w:cs="Arial"/>
          <w:color w:val="000000"/>
        </w:rPr>
        <w:instrText xml:space="preserve"> ADDIN EN.CITE </w:instrText>
      </w:r>
      <w:r w:rsidR="00CE4429">
        <w:rPr>
          <w:rFonts w:ascii="Arial" w:eastAsia="Times New Roman" w:hAnsi="Arial" w:cs="Arial"/>
          <w:color w:val="000000"/>
        </w:rPr>
        <w:fldChar w:fldCharType="begin">
          <w:fldData xml:space="preserve">PEVuZE5vdGU+PENpdGU+PEF1dGhvcj5DYW1wYmVsbDwvQXV0aG9yPjxZZWFyPjIwMTA8L1llYXI+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</w:fldData>
        </w:fldChar>
      </w:r>
      <w:r w:rsidR="00CE4429">
        <w:rPr>
          <w:rFonts w:ascii="Arial" w:eastAsia="Times New Roman" w:hAnsi="Arial" w:cs="Arial"/>
          <w:color w:val="000000"/>
        </w:rPr>
        <w:instrText xml:space="preserve"> ADDIN EN.CITE.DATA </w:instrText>
      </w:r>
      <w:r w:rsidR="00CE4429">
        <w:rPr>
          <w:rFonts w:ascii="Arial" w:eastAsia="Times New Roman" w:hAnsi="Arial" w:cs="Arial"/>
          <w:color w:val="000000"/>
        </w:rPr>
      </w:r>
      <w:r w:rsidR="00CE4429">
        <w:rPr>
          <w:rFonts w:ascii="Arial" w:eastAsia="Times New Roman" w:hAnsi="Arial" w:cs="Arial"/>
          <w:color w:val="000000"/>
        </w:rPr>
        <w:fldChar w:fldCharType="end"/>
      </w:r>
      <w:r w:rsidR="00D96385">
        <w:rPr>
          <w:rFonts w:ascii="Arial" w:eastAsia="Times New Roman" w:hAnsi="Arial" w:cs="Arial"/>
          <w:color w:val="000000"/>
        </w:rPr>
      </w:r>
      <w:r w:rsidR="00D96385">
        <w:rPr>
          <w:rFonts w:ascii="Arial" w:eastAsia="Times New Roman" w:hAnsi="Arial" w:cs="Arial"/>
          <w:color w:val="000000"/>
        </w:rPr>
        <w:fldChar w:fldCharType="separate"/>
      </w:r>
      <w:r w:rsidR="00CE4429">
        <w:rPr>
          <w:rFonts w:ascii="Arial" w:eastAsia="Times New Roman" w:hAnsi="Arial" w:cs="Arial"/>
          <w:noProof/>
          <w:color w:val="000000"/>
        </w:rPr>
        <w:t>[4, 5]</w:t>
      </w:r>
      <w:r w:rsidR="00D96385">
        <w:rPr>
          <w:rFonts w:ascii="Arial" w:eastAsia="Times New Roman" w:hAnsi="Arial" w:cs="Arial"/>
          <w:color w:val="000000"/>
        </w:rPr>
        <w:fldChar w:fldCharType="end"/>
      </w:r>
      <w:r w:rsidRPr="00D75A4D">
        <w:rPr>
          <w:rFonts w:ascii="Arial" w:eastAsia="Times New Roman" w:hAnsi="Arial" w:cs="Arial"/>
          <w:color w:val="000000"/>
        </w:rPr>
        <w:t>. </w:t>
      </w:r>
    </w:p>
    <w:p w14:paraId="77E0A8DE"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00BB3447" w14:textId="179F1321" w:rsidR="00D75A4D" w:rsidRPr="00D96385" w:rsidRDefault="00D75A4D" w:rsidP="00D75A4D">
      <w:pPr>
        <w:spacing w:after="0" w:line="240" w:lineRule="auto"/>
        <w:rPr>
          <w:rFonts w:ascii="Arial" w:eastAsia="Times New Roman" w:hAnsi="Arial" w:cs="Arial"/>
          <w:color w:val="000000"/>
        </w:rPr>
      </w:pPr>
      <w:r w:rsidRPr="00D75A4D">
        <w:rPr>
          <w:rFonts w:ascii="Arial" w:eastAsia="Times New Roman" w:hAnsi="Arial" w:cs="Arial"/>
          <w:color w:val="000000"/>
        </w:rPr>
        <w:t>The Physician Payments Sunshine Act, passed in 2010, requires that drug manufacturers report all payments made to physicians to the Centers for Medicare and Medicaid Services (CMS). The CMS releases yearly reports in the Open Payments dataset (OPD)</w:t>
      </w:r>
      <w:r w:rsidR="00D96385">
        <w:rPr>
          <w:rFonts w:ascii="Arial" w:eastAsia="Times New Roman" w:hAnsi="Arial" w:cs="Arial"/>
          <w:color w:val="000000"/>
        </w:rPr>
        <w:t xml:space="preserve"> </w:t>
      </w:r>
      <w:r w:rsidRPr="00D75A4D">
        <w:rPr>
          <w:rFonts w:ascii="Arial" w:eastAsia="Times New Roman" w:hAnsi="Arial" w:cs="Arial"/>
          <w:color w:val="000000"/>
        </w:rPr>
        <w:t>which have been publicly available since 2015 due to a Freedom of Information Act request made by the news organization ProPublica</w:t>
      </w:r>
      <w:r w:rsidR="00D96385">
        <w:rPr>
          <w:rFonts w:ascii="Arial" w:eastAsia="Times New Roman" w:hAnsi="Arial" w:cs="Arial"/>
          <w:color w:val="000000"/>
        </w:rPr>
        <w:t xml:space="preserve"> </w:t>
      </w:r>
      <w:r w:rsidR="00D96385">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&lt;EndNote&gt;&lt;Cite&gt;&lt;Author&gt;Services&lt;/Author&gt;&lt;Year&gt;2017&lt;/Year&gt;&lt;RecNum&gt;243&lt;/RecNum&gt;&lt;DisplayText&gt;[6]&lt;/DisplayText&gt;&lt;record&gt;&lt;rec-number&gt;243&lt;/rec-number&gt;&lt;foreign-keys&gt;&lt;key app="EN" db-id="trt9eftrjv2rvwew5zexdar6zewad952tdx0" timestamp="1572973067" guid="0df7b137-a688-4bd9-9ba8-4d2744916883"&gt;243&lt;/key&gt;&lt;/foreign-keys&gt;&lt;ref-type name="Web Page"&gt;12&lt;/ref-type&gt;&lt;contributors&gt;&lt;authors&gt;&lt;author&gt;Centers for Medicare &amp;amp; Medicaid Services&lt;/author&gt;&lt;/authors&gt;&lt;/contributors&gt;&lt;titles&gt;&lt;title&gt;Open Payments&lt;/title&gt;&lt;/titles&gt;&lt;dates&gt;&lt;year&gt;2017&lt;/year&gt;&lt;/dates&gt;&lt;urls&gt;&lt;related-urls&gt;&lt;url&gt;http://www.cms.gov/OpenPayments&lt;/url&gt;&lt;/related-urls&gt;&lt;/urls&gt;&lt;/record&gt;&lt;/Cite&gt;&lt;/EndNote&gt;</w:instrText>
      </w:r>
      <w:r w:rsidR="00D96385">
        <w:rPr>
          <w:rFonts w:ascii="Arial" w:eastAsia="Times New Roman" w:hAnsi="Arial" w:cs="Arial"/>
          <w:color w:val="000000"/>
        </w:rPr>
        <w:fldChar w:fldCharType="separate"/>
      </w:r>
      <w:r w:rsidR="00CE4429">
        <w:rPr>
          <w:rFonts w:ascii="Arial" w:eastAsia="Times New Roman" w:hAnsi="Arial" w:cs="Arial"/>
          <w:noProof/>
          <w:color w:val="000000"/>
        </w:rPr>
        <w:t>[6]</w:t>
      </w:r>
      <w:r w:rsidR="00D96385">
        <w:rPr>
          <w:rFonts w:ascii="Arial" w:eastAsia="Times New Roman" w:hAnsi="Arial" w:cs="Arial"/>
          <w:color w:val="000000"/>
        </w:rPr>
        <w:fldChar w:fldCharType="end"/>
      </w:r>
      <w:r w:rsidRPr="00D75A4D">
        <w:rPr>
          <w:rFonts w:ascii="Arial" w:eastAsia="Times New Roman" w:hAnsi="Arial" w:cs="Arial"/>
          <w:color w:val="000000"/>
        </w:rPr>
        <w:t xml:space="preserve">. CMS also releases the Medicare Part D Prescriber Public Use Files (MPDPUF) </w:t>
      </w:r>
      <w:r w:rsidR="00D96385" w:rsidRPr="00D75A4D">
        <w:rPr>
          <w:rFonts w:ascii="Arial" w:eastAsia="Times New Roman" w:hAnsi="Arial" w:cs="Arial"/>
          <w:color w:val="000000"/>
        </w:rPr>
        <w:t xml:space="preserve">which covers approximately 1.4 billion prescriptions to 37.1 million beneficiaries and allows analysis of prescribing patterns of individual physicians </w:t>
      </w:r>
      <w:r w:rsidR="00D96385">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&lt;EndNote&gt;&lt;Cite&gt;&lt;Author&gt;services&lt;/Author&gt;&lt;Year&gt;2014&lt;/Year&gt;&lt;RecNum&gt;1123&lt;/RecNum&gt;&lt;DisplayText&gt;[7]&lt;/DisplayText&gt;&lt;record&gt;&lt;rec-number&gt;1123&lt;/rec-number&gt;&lt;foreign-keys&gt;&lt;key app="EN" db-id="trt9eftrjv2rvwew5zexdar6zewad952tdx0" timestamp="1572980031" guid="93f4b2db-0b5a-4c05-8cb4-5c0fe5081234"&gt;1123&lt;/key&gt;&lt;/foreign-keys&gt;&lt;ref-type name="Journal Article"&gt;17&lt;/ref-type&gt;&lt;contributors&gt;&lt;authors&gt;&lt;author&gt;Center for Medicare &amp;amp; Medicaid services&lt;/author&gt;&lt;/authors&gt;&lt;/contributors&gt;&lt;titles&gt;&lt;title&gt;Medicare Provider Utilization and Payment Data: Part D Prescriber CY 2014&lt;/title&gt;&lt;/titles&gt;&lt;dates&gt;&lt;year&gt;2014&lt;/year&gt;&lt;/dates&gt;&lt;urls&gt;&lt;related-urls&gt;&lt;url&gt; http://www.cms.gov/Research- Statistics-Data-and-Systems/Statistics-Trends-and-Reports/Medicare-Provider- Charge-Data/Part-D-Prescriber.html&lt;/url&gt;&lt;/related-urls&gt;&lt;/urls&gt;&lt;/record&gt;&lt;/Cite&gt;&lt;/EndNote&gt;</w:instrText>
      </w:r>
      <w:r w:rsidR="00D96385">
        <w:rPr>
          <w:rFonts w:ascii="Arial" w:eastAsia="Times New Roman" w:hAnsi="Arial" w:cs="Arial"/>
          <w:color w:val="000000"/>
        </w:rPr>
        <w:fldChar w:fldCharType="separate"/>
      </w:r>
      <w:r w:rsidR="00CE4429">
        <w:rPr>
          <w:rFonts w:ascii="Arial" w:eastAsia="Times New Roman" w:hAnsi="Arial" w:cs="Arial"/>
          <w:noProof/>
          <w:color w:val="000000"/>
        </w:rPr>
        <w:t>[7]</w:t>
      </w:r>
      <w:r w:rsidR="00D96385">
        <w:rPr>
          <w:rFonts w:ascii="Arial" w:eastAsia="Times New Roman" w:hAnsi="Arial" w:cs="Arial"/>
          <w:color w:val="000000"/>
        </w:rPr>
        <w:fldChar w:fldCharType="end"/>
      </w:r>
      <w:r w:rsidR="00D96385">
        <w:rPr>
          <w:rFonts w:ascii="Arial" w:eastAsia="Times New Roman" w:hAnsi="Arial" w:cs="Arial"/>
          <w:color w:val="000000"/>
        </w:rPr>
        <w:t xml:space="preserve">. </w:t>
      </w:r>
      <w:r w:rsidRPr="00D75A4D">
        <w:rPr>
          <w:rFonts w:ascii="Arial" w:eastAsia="Times New Roman" w:hAnsi="Arial" w:cs="Arial"/>
          <w:color w:val="000000"/>
        </w:rPr>
        <w:t>By linking the OPD and the MPDPUF, previous studies have been able to analyze the associ</w:t>
      </w:r>
      <w:r w:rsidR="00D96385">
        <w:rPr>
          <w:rFonts w:ascii="Arial" w:eastAsia="Times New Roman" w:hAnsi="Arial" w:cs="Arial"/>
          <w:color w:val="000000"/>
        </w:rPr>
        <w:t>a</w:t>
      </w:r>
      <w:r w:rsidRPr="00D75A4D">
        <w:rPr>
          <w:rFonts w:ascii="Arial" w:eastAsia="Times New Roman" w:hAnsi="Arial" w:cs="Arial"/>
          <w:color w:val="000000"/>
        </w:rPr>
        <w:t xml:space="preserve">tion between physician-industry </w:t>
      </w:r>
      <w:r w:rsidR="00CE4429">
        <w:rPr>
          <w:rFonts w:ascii="Arial" w:eastAsia="Times New Roman" w:hAnsi="Arial" w:cs="Arial"/>
          <w:color w:val="000000"/>
        </w:rPr>
        <w:t>payments</w:t>
      </w:r>
      <w:r w:rsidR="00CE4429" w:rsidRPr="00D75A4D">
        <w:rPr>
          <w:rFonts w:ascii="Arial" w:eastAsia="Times New Roman" w:hAnsi="Arial" w:cs="Arial"/>
          <w:color w:val="000000"/>
        </w:rPr>
        <w:t xml:space="preserve"> </w:t>
      </w:r>
      <w:r w:rsidRPr="00D75A4D">
        <w:rPr>
          <w:rFonts w:ascii="Arial" w:eastAsia="Times New Roman" w:hAnsi="Arial" w:cs="Arial"/>
          <w:color w:val="000000"/>
        </w:rPr>
        <w:t xml:space="preserve">and prescribing patterns using real-world data. Recent studies using these linked datasets have found associations between industry payments and brand name </w:t>
      </w:r>
      <w:r w:rsidRPr="00D75A4D">
        <w:rPr>
          <w:rFonts w:ascii="Arial" w:eastAsia="Times New Roman" w:hAnsi="Arial" w:cs="Arial"/>
          <w:color w:val="000000"/>
        </w:rPr>
        <w:lastRenderedPageBreak/>
        <w:t>prescribing, regional patterns in prescribing of marketed drugs</w:t>
      </w:r>
      <w:r w:rsidR="00855246">
        <w:rPr>
          <w:rFonts w:ascii="Arial" w:eastAsia="Times New Roman" w:hAnsi="Arial" w:cs="Arial"/>
          <w:color w:val="000000"/>
        </w:rPr>
        <w:t>,</w:t>
      </w:r>
      <w:r w:rsidR="00CE4429">
        <w:rPr>
          <w:rFonts w:ascii="Arial" w:eastAsia="Times New Roman" w:hAnsi="Arial" w:cs="Arial"/>
          <w:color w:val="000000"/>
        </w:rPr>
        <w:t xml:space="preserve"> the</w:t>
      </w:r>
      <w:r w:rsidR="00FE7693">
        <w:rPr>
          <w:rFonts w:ascii="Arial" w:eastAsia="Times New Roman" w:hAnsi="Arial" w:cs="Arial"/>
          <w:color w:val="000000"/>
        </w:rPr>
        <w:t xml:space="preserve"> </w:t>
      </w:r>
      <w:r w:rsidRPr="00D75A4D">
        <w:rPr>
          <w:rFonts w:ascii="Arial" w:eastAsia="Times New Roman" w:hAnsi="Arial" w:cs="Arial"/>
          <w:color w:val="000000"/>
        </w:rPr>
        <w:t xml:space="preserve">prescribing </w:t>
      </w:r>
      <w:del w:id="1" w:author="cschul00" w:date="2020-04-09T10:47:00Z">
        <w:r w:rsidR="00CE4429" w:rsidDel="003B2D21">
          <w:rPr>
            <w:rFonts w:ascii="Arial" w:eastAsia="Times New Roman" w:hAnsi="Arial" w:cs="Arial"/>
            <w:color w:val="000000"/>
          </w:rPr>
          <w:delText xml:space="preserve"> </w:delText>
        </w:r>
      </w:del>
      <w:r w:rsidR="00CE4429">
        <w:rPr>
          <w:rFonts w:ascii="Arial" w:eastAsia="Times New Roman" w:hAnsi="Arial" w:cs="Arial"/>
          <w:color w:val="000000"/>
        </w:rPr>
        <w:t>of</w:t>
      </w:r>
      <w:r w:rsidRPr="00D75A4D">
        <w:rPr>
          <w:rFonts w:ascii="Arial" w:eastAsia="Times New Roman" w:hAnsi="Arial" w:cs="Arial"/>
          <w:color w:val="000000"/>
        </w:rPr>
        <w:t xml:space="preserve"> newer, more expensive medications</w:t>
      </w:r>
      <w:r w:rsidR="005370CC">
        <w:rPr>
          <w:rFonts w:ascii="Arial" w:eastAsia="Times New Roman" w:hAnsi="Arial" w:cs="Arial"/>
          <w:color w:val="000000"/>
        </w:rPr>
        <w:t xml:space="preserve"> </w:t>
      </w:r>
      <w:r w:rsidR="003847DD">
        <w:rPr>
          <w:rFonts w:ascii="Arial" w:eastAsia="Times New Roman" w:hAnsi="Arial" w:cs="Arial"/>
          <w:color w:val="000000"/>
        </w:rPr>
        <w:fldChar w:fldCharType="begin">
          <w:fldData xml:space="preserve">PEVuZE5vdGU+PENpdGU+PEF1dGhvcj5GbGVpc2NobWFuPC9BdXRob3I+PFllYXI+MjAxNjwvWWVh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</w:fldData>
        </w:fldChar>
      </w:r>
      <w:r w:rsidR="00CE4429">
        <w:rPr>
          <w:rFonts w:ascii="Arial" w:eastAsia="Times New Roman" w:hAnsi="Arial" w:cs="Arial"/>
          <w:color w:val="000000"/>
        </w:rPr>
        <w:instrText xml:space="preserve"> ADDIN EN.CITE </w:instrText>
      </w:r>
      <w:r w:rsidR="00CE4429">
        <w:rPr>
          <w:rFonts w:ascii="Arial" w:eastAsia="Times New Roman" w:hAnsi="Arial" w:cs="Arial"/>
          <w:color w:val="000000"/>
        </w:rPr>
        <w:fldChar w:fldCharType="begin">
          <w:fldData xml:space="preserve">PEVuZE5vdGU+PENpdGU+PEF1dGhvcj5GbGVpc2NobWFuPC9BdXRob3I+PFllYXI+MjAxNjwvWWVh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</w:fldData>
        </w:fldChar>
      </w:r>
      <w:r w:rsidR="00CE4429">
        <w:rPr>
          <w:rFonts w:ascii="Arial" w:eastAsia="Times New Roman" w:hAnsi="Arial" w:cs="Arial"/>
          <w:color w:val="000000"/>
        </w:rPr>
        <w:instrText xml:space="preserve"> ADDIN EN.CITE.DATA </w:instrText>
      </w:r>
      <w:r w:rsidR="00CE4429">
        <w:rPr>
          <w:rFonts w:ascii="Arial" w:eastAsia="Times New Roman" w:hAnsi="Arial" w:cs="Arial"/>
          <w:color w:val="000000"/>
        </w:rPr>
      </w:r>
      <w:r w:rsidR="00CE4429">
        <w:rPr>
          <w:rFonts w:ascii="Arial" w:eastAsia="Times New Roman" w:hAnsi="Arial" w:cs="Arial"/>
          <w:color w:val="000000"/>
        </w:rPr>
        <w:fldChar w:fldCharType="end"/>
      </w:r>
      <w:r w:rsidR="003847DD">
        <w:rPr>
          <w:rFonts w:ascii="Arial" w:eastAsia="Times New Roman" w:hAnsi="Arial" w:cs="Arial"/>
          <w:color w:val="000000"/>
        </w:rPr>
      </w:r>
      <w:r w:rsidR="003847DD">
        <w:rPr>
          <w:rFonts w:ascii="Arial" w:eastAsia="Times New Roman" w:hAnsi="Arial" w:cs="Arial"/>
          <w:color w:val="000000"/>
        </w:rPr>
        <w:fldChar w:fldCharType="separate"/>
      </w:r>
      <w:r w:rsidR="00CE4429">
        <w:rPr>
          <w:rFonts w:ascii="Arial" w:eastAsia="Times New Roman" w:hAnsi="Arial" w:cs="Arial"/>
          <w:noProof/>
          <w:color w:val="000000"/>
        </w:rPr>
        <w:t>[8-11]</w:t>
      </w:r>
      <w:r w:rsidR="003847DD">
        <w:rPr>
          <w:rFonts w:ascii="Arial" w:eastAsia="Times New Roman" w:hAnsi="Arial" w:cs="Arial"/>
          <w:color w:val="000000"/>
        </w:rPr>
        <w:fldChar w:fldCharType="end"/>
      </w:r>
      <w:r w:rsidR="00855246">
        <w:rPr>
          <w:rFonts w:ascii="Arial" w:eastAsia="Times New Roman" w:hAnsi="Arial" w:cs="Arial"/>
          <w:color w:val="000000"/>
        </w:rPr>
        <w:t>.</w:t>
      </w:r>
      <w:r w:rsidR="00CE4429">
        <w:rPr>
          <w:rFonts w:ascii="Arial" w:eastAsia="Times New Roman" w:hAnsi="Arial" w:cs="Arial"/>
          <w:color w:val="000000"/>
        </w:rPr>
        <w:t xml:space="preserve"> </w:t>
      </w:r>
    </w:p>
    <w:p w14:paraId="28D1435D"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720DBEBD" w14:textId="062E516A" w:rsidR="00D75A4D" w:rsidRPr="00D75A4D" w:rsidRDefault="00D75A4D" w:rsidP="007126C8">
      <w:pPr>
        <w:spacing w:after="0" w:line="240" w:lineRule="auto"/>
        <w:rPr>
          <w:rFonts w:ascii="Times New Roman" w:eastAsia="Times New Roman" w:hAnsi="Times New Roman" w:cs="Times New Roman"/>
          <w:sz w:val="24"/>
          <w:szCs w:val="24"/>
        </w:rPr>
      </w:pPr>
      <w:commentRangeStart w:id="2"/>
      <w:r w:rsidRPr="00D75A4D">
        <w:rPr>
          <w:rFonts w:ascii="Arial" w:eastAsia="Times New Roman" w:hAnsi="Arial" w:cs="Arial"/>
          <w:color w:val="000000"/>
        </w:rPr>
        <w:t>While prior work has evaluated the magnitude of pharmaceutical industry payments to OBGYN</w:t>
      </w:r>
      <w:ins w:id="3" w:author="cschul00" w:date="2020-04-09T10:48:00Z">
        <w:r w:rsidR="003B2D21">
          <w:rPr>
            <w:rFonts w:ascii="Arial" w:eastAsia="Times New Roman" w:hAnsi="Arial" w:cs="Arial"/>
            <w:color w:val="000000"/>
          </w:rPr>
          <w:t xml:space="preserve"> physicians</w:t>
        </w:r>
      </w:ins>
      <w:del w:id="4" w:author="cschul00" w:date="2020-04-09T10:48:00Z">
        <w:r w:rsidRPr="00D75A4D" w:rsidDel="003B2D21">
          <w:rPr>
            <w:rFonts w:ascii="Arial" w:eastAsia="Times New Roman" w:hAnsi="Arial" w:cs="Arial"/>
            <w:color w:val="000000"/>
          </w:rPr>
          <w:delText>s</w:delText>
        </w:r>
      </w:del>
      <w:r w:rsidR="007126C8">
        <w:rPr>
          <w:rFonts w:ascii="Arial" w:eastAsia="Times New Roman" w:hAnsi="Arial" w:cs="Arial"/>
          <w:color w:val="000000"/>
        </w:rPr>
        <w:t xml:space="preserve">, </w:t>
      </w:r>
      <w:r w:rsidR="007126C8" w:rsidRPr="00D75A4D">
        <w:rPr>
          <w:rFonts w:ascii="Arial" w:eastAsia="Times New Roman" w:hAnsi="Arial" w:cs="Arial"/>
          <w:color w:val="000000"/>
        </w:rPr>
        <w:t>we aim to expand this body of literature by analyzing the presence of physician-industry relationships associated with prescribing practices</w:t>
      </w:r>
      <w:r w:rsidR="007126C8">
        <w:rPr>
          <w:rFonts w:ascii="Arial" w:eastAsia="Times New Roman" w:hAnsi="Arial" w:cs="Arial"/>
          <w:color w:val="000000"/>
        </w:rPr>
        <w:t xml:space="preserve"> </w:t>
      </w:r>
      <w:r w:rsidR="00091522">
        <w:rPr>
          <w:rFonts w:ascii="Arial" w:eastAsia="Times New Roman" w:hAnsi="Arial" w:cs="Arial"/>
          <w:color w:val="000000"/>
        </w:rPr>
        <w:fldChar w:fldCharType="begin">
          <w:fldData xml:space="preserve">PEVuZE5vdGU+PENpdGU+PEF1dGhvcj5NdWZmbHk8L0F1dGhvcj48WWVhcj4yMDE4PC9ZZWFyPjxS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</w:fldData>
        </w:fldChar>
      </w:r>
      <w:r w:rsidR="00CE4429">
        <w:rPr>
          <w:rFonts w:ascii="Arial" w:eastAsia="Times New Roman" w:hAnsi="Arial" w:cs="Arial"/>
          <w:color w:val="000000"/>
        </w:rPr>
        <w:instrText xml:space="preserve"> ADDIN EN.CITE </w:instrText>
      </w:r>
      <w:r w:rsidR="00CE4429">
        <w:rPr>
          <w:rFonts w:ascii="Arial" w:eastAsia="Times New Roman" w:hAnsi="Arial" w:cs="Arial"/>
          <w:color w:val="000000"/>
        </w:rPr>
        <w:fldChar w:fldCharType="begin">
          <w:fldData xml:space="preserve">PEVuZE5vdGU+PENpdGU+PEF1dGhvcj5NdWZmbHk8L0F1dGhvcj48WWVhcj4yMDE4PC9ZZWFyPjxS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</w:fldData>
        </w:fldChar>
      </w:r>
      <w:r w:rsidR="00CE4429">
        <w:rPr>
          <w:rFonts w:ascii="Arial" w:eastAsia="Times New Roman" w:hAnsi="Arial" w:cs="Arial"/>
          <w:color w:val="000000"/>
        </w:rPr>
        <w:instrText xml:space="preserve"> ADDIN EN.CITE.DATA </w:instrText>
      </w:r>
      <w:r w:rsidR="00CE4429">
        <w:rPr>
          <w:rFonts w:ascii="Arial" w:eastAsia="Times New Roman" w:hAnsi="Arial" w:cs="Arial"/>
          <w:color w:val="000000"/>
        </w:rPr>
      </w:r>
      <w:r w:rsidR="00CE4429">
        <w:rPr>
          <w:rFonts w:ascii="Arial" w:eastAsia="Times New Roman" w:hAnsi="Arial" w:cs="Arial"/>
          <w:color w:val="000000"/>
        </w:rPr>
        <w:fldChar w:fldCharType="end"/>
      </w:r>
      <w:r w:rsidR="00091522">
        <w:rPr>
          <w:rFonts w:ascii="Arial" w:eastAsia="Times New Roman" w:hAnsi="Arial" w:cs="Arial"/>
          <w:color w:val="000000"/>
        </w:rPr>
      </w:r>
      <w:r w:rsidR="00091522">
        <w:rPr>
          <w:rFonts w:ascii="Arial" w:eastAsia="Times New Roman" w:hAnsi="Arial" w:cs="Arial"/>
          <w:color w:val="000000"/>
        </w:rPr>
        <w:fldChar w:fldCharType="separate"/>
      </w:r>
      <w:r w:rsidR="00CE4429">
        <w:rPr>
          <w:rFonts w:ascii="Arial" w:eastAsia="Times New Roman" w:hAnsi="Arial" w:cs="Arial"/>
          <w:noProof/>
          <w:color w:val="000000"/>
        </w:rPr>
        <w:t>[12]</w:t>
      </w:r>
      <w:r w:rsidR="00091522">
        <w:rPr>
          <w:rFonts w:ascii="Arial" w:eastAsia="Times New Roman" w:hAnsi="Arial" w:cs="Arial"/>
          <w:color w:val="000000"/>
        </w:rPr>
        <w:fldChar w:fldCharType="end"/>
      </w:r>
      <w:r w:rsidR="007126C8">
        <w:rPr>
          <w:rFonts w:ascii="Arial" w:eastAsia="Times New Roman" w:hAnsi="Arial" w:cs="Arial"/>
          <w:color w:val="000000"/>
        </w:rPr>
        <w:t xml:space="preserve">. </w:t>
      </w:r>
      <w:r w:rsidRPr="00D75A4D">
        <w:rPr>
          <w:rFonts w:ascii="Arial" w:eastAsia="Times New Roman" w:hAnsi="Arial" w:cs="Arial"/>
          <w:color w:val="000000"/>
        </w:rPr>
        <w:t>  </w:t>
      </w:r>
      <w:commentRangeEnd w:id="2"/>
      <w:r w:rsidR="003B2D21">
        <w:rPr>
          <w:rStyle w:val="CommentReference"/>
        </w:rPr>
        <w:commentReference w:id="2"/>
      </w:r>
    </w:p>
    <w:p w14:paraId="145B5E1C"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10361EFB" w14:textId="77777777" w:rsidR="00D75A4D" w:rsidRPr="00D75A4D" w:rsidRDefault="00D75A4D" w:rsidP="00D75A4D">
      <w:pPr>
        <w:spacing w:after="0" w:line="240" w:lineRule="auto"/>
        <w:ind w:right="1180"/>
        <w:rPr>
          <w:rFonts w:ascii="Times New Roman" w:eastAsia="Times New Roman" w:hAnsi="Times New Roman" w:cs="Times New Roman"/>
          <w:sz w:val="24"/>
          <w:szCs w:val="24"/>
        </w:rPr>
      </w:pPr>
      <w:r w:rsidRPr="00D75A4D">
        <w:rPr>
          <w:rFonts w:ascii="Arial" w:eastAsia="Times New Roman" w:hAnsi="Arial" w:cs="Arial"/>
          <w:b/>
          <w:bCs/>
          <w:color w:val="000000"/>
        </w:rPr>
        <w:t>III</w:t>
      </w:r>
      <w:r w:rsidRPr="00D75A4D">
        <w:rPr>
          <w:rFonts w:ascii="Arial" w:eastAsia="Times New Roman" w:hAnsi="Arial" w:cs="Arial"/>
          <w:color w:val="000000"/>
        </w:rPr>
        <w:t xml:space="preserve">. </w:t>
      </w:r>
      <w:r w:rsidRPr="00D75A4D">
        <w:rPr>
          <w:rFonts w:ascii="Arial" w:eastAsia="Times New Roman" w:hAnsi="Arial" w:cs="Arial"/>
          <w:b/>
          <w:bCs/>
          <w:color w:val="000000"/>
        </w:rPr>
        <w:t xml:space="preserve">Preliminary Studies/Progress Report:  </w:t>
      </w:r>
      <w:r w:rsidRPr="00D75A4D">
        <w:rPr>
          <w:rFonts w:ascii="Arial" w:eastAsia="Times New Roman" w:hAnsi="Arial" w:cs="Arial"/>
          <w:color w:val="000000"/>
        </w:rPr>
        <w:t>None.</w:t>
      </w:r>
    </w:p>
    <w:p w14:paraId="074F4F9D" w14:textId="77777777" w:rsidR="00D75A4D" w:rsidRPr="00D75A4D" w:rsidRDefault="00D75A4D" w:rsidP="00D75A4D">
      <w:pPr>
        <w:spacing w:after="0" w:line="240" w:lineRule="auto"/>
        <w:ind w:right="1180"/>
        <w:rPr>
          <w:rFonts w:ascii="Times New Roman" w:eastAsia="Times New Roman" w:hAnsi="Times New Roman" w:cs="Times New Roman"/>
          <w:sz w:val="24"/>
          <w:szCs w:val="24"/>
        </w:rPr>
      </w:pPr>
      <w:r w:rsidRPr="00D75A4D">
        <w:rPr>
          <w:rFonts w:ascii="Arial" w:eastAsia="Times New Roman" w:hAnsi="Arial" w:cs="Arial"/>
          <w:color w:val="000000"/>
        </w:rPr>
        <w:t> </w:t>
      </w:r>
    </w:p>
    <w:p w14:paraId="08ADF801"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IV. Research</w:t>
      </w:r>
      <w:r w:rsidRPr="00D75A4D">
        <w:rPr>
          <w:rFonts w:ascii="Arial" w:eastAsia="Times New Roman" w:hAnsi="Arial" w:cs="Arial"/>
          <w:color w:val="000000"/>
        </w:rPr>
        <w:t xml:space="preserve"> </w:t>
      </w:r>
      <w:r w:rsidRPr="00D75A4D">
        <w:rPr>
          <w:rFonts w:ascii="Arial" w:eastAsia="Times New Roman" w:hAnsi="Arial" w:cs="Arial"/>
          <w:b/>
          <w:bCs/>
          <w:color w:val="000000"/>
        </w:rPr>
        <w:t>Methods</w:t>
      </w:r>
    </w:p>
    <w:p w14:paraId="150FFA29" w14:textId="77777777" w:rsidR="00D75A4D" w:rsidRPr="00D75A4D" w:rsidRDefault="00D75A4D" w:rsidP="00D75A4D">
      <w:pPr>
        <w:spacing w:after="0" w:line="240" w:lineRule="auto"/>
        <w:ind w:left="360"/>
        <w:rPr>
          <w:rFonts w:ascii="Times New Roman" w:eastAsia="Times New Roman" w:hAnsi="Times New Roman" w:cs="Times New Roman"/>
          <w:sz w:val="24"/>
          <w:szCs w:val="24"/>
        </w:rPr>
      </w:pPr>
      <w:r w:rsidRPr="00D75A4D">
        <w:rPr>
          <w:rFonts w:ascii="Arial" w:eastAsia="Times New Roman" w:hAnsi="Arial" w:cs="Arial"/>
          <w:b/>
          <w:bCs/>
          <w:color w:val="000000"/>
        </w:rPr>
        <w:t> </w:t>
      </w:r>
    </w:p>
    <w:p w14:paraId="20FCA86D" w14:textId="77777777" w:rsidR="00D75A4D" w:rsidRPr="00D75A4D" w:rsidRDefault="00D75A4D" w:rsidP="00D75A4D">
      <w:pPr>
        <w:numPr>
          <w:ilvl w:val="0"/>
          <w:numId w:val="1"/>
        </w:numPr>
        <w:spacing w:after="0" w:line="240" w:lineRule="auto"/>
        <w:textAlignment w:val="baseline"/>
        <w:rPr>
          <w:rFonts w:ascii="Arial" w:eastAsia="Times New Roman" w:hAnsi="Arial" w:cs="Arial"/>
          <w:b/>
          <w:bCs/>
          <w:color w:val="000000"/>
        </w:rPr>
      </w:pPr>
      <w:r w:rsidRPr="00D75A4D">
        <w:rPr>
          <w:rFonts w:ascii="Arial" w:eastAsia="Times New Roman" w:hAnsi="Arial" w:cs="Arial"/>
          <w:b/>
          <w:bCs/>
          <w:color w:val="000000"/>
        </w:rPr>
        <w:t>Outcome Measure(s): </w:t>
      </w:r>
    </w:p>
    <w:p w14:paraId="17D6138C" w14:textId="11A60BDF"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The primary outcome of interest </w:t>
      </w:r>
      <w:r w:rsidR="00CE4429">
        <w:rPr>
          <w:rFonts w:ascii="Arial" w:eastAsia="Times New Roman" w:hAnsi="Arial" w:cs="Arial"/>
          <w:color w:val="000000"/>
        </w:rPr>
        <w:t xml:space="preserve">is the odds of a physician prescribing medications from a </w:t>
      </w:r>
      <w:del w:id="5" w:author="Guiahi, Maryam" w:date="2020-04-21T11:28:00Z">
        <w:r w:rsidRPr="00D75A4D" w:rsidDel="00A76F0C">
          <w:rPr>
            <w:rFonts w:ascii="Arial" w:eastAsia="Times New Roman" w:hAnsi="Arial" w:cs="Arial"/>
            <w:color w:val="000000"/>
          </w:rPr>
          <w:delText xml:space="preserve">is </w:delText>
        </w:r>
      </w:del>
      <w:r w:rsidR="00CE4429">
        <w:rPr>
          <w:rFonts w:ascii="Arial" w:eastAsia="Times New Roman" w:hAnsi="Arial" w:cs="Arial"/>
          <w:color w:val="000000"/>
        </w:rPr>
        <w:t xml:space="preserve">manufacturer </w:t>
      </w:r>
      <w:r w:rsidR="00EA7C3E">
        <w:rPr>
          <w:rFonts w:ascii="Arial" w:eastAsia="Times New Roman" w:hAnsi="Arial" w:cs="Arial"/>
          <w:color w:val="000000"/>
        </w:rPr>
        <w:t xml:space="preserve">that </w:t>
      </w:r>
      <w:r w:rsidRPr="00D75A4D">
        <w:rPr>
          <w:rFonts w:ascii="Arial" w:eastAsia="Times New Roman" w:hAnsi="Arial" w:cs="Arial"/>
          <w:color w:val="000000"/>
        </w:rPr>
        <w:t>they received non-research payments from</w:t>
      </w:r>
      <w:del w:id="6" w:author="cschul00" w:date="2020-04-09T10:54:00Z">
        <w:r w:rsidR="00CE4429" w:rsidDel="006B2226">
          <w:rPr>
            <w:rFonts w:ascii="Arial" w:eastAsia="Times New Roman" w:hAnsi="Arial" w:cs="Arial"/>
            <w:color w:val="000000"/>
          </w:rPr>
          <w:delText>.</w:delText>
        </w:r>
      </w:del>
    </w:p>
    <w:p w14:paraId="0AB8B34F"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6E31BFA9" w14:textId="4F96737A"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Our secondary outcome of interest is the</w:t>
      </w:r>
      <w:ins w:id="7" w:author="cschul00" w:date="2020-04-12T10:55:00Z">
        <w:r w:rsidR="0041019B">
          <w:rPr>
            <w:rFonts w:ascii="Arial" w:eastAsia="Times New Roman" w:hAnsi="Arial" w:cs="Arial"/>
            <w:color w:val="000000"/>
          </w:rPr>
          <w:t xml:space="preserve"> physician</w:t>
        </w:r>
      </w:ins>
      <w:r w:rsidRPr="00D75A4D">
        <w:rPr>
          <w:rFonts w:ascii="Arial" w:eastAsia="Times New Roman" w:hAnsi="Arial" w:cs="Arial"/>
          <w:color w:val="000000"/>
        </w:rPr>
        <w:t xml:space="preserve"> prescribing rate of medications</w:t>
      </w:r>
      <w:r w:rsidR="00C42AC3">
        <w:rPr>
          <w:rFonts w:ascii="Arial" w:eastAsia="Times New Roman" w:hAnsi="Arial" w:cs="Arial"/>
          <w:color w:val="000000"/>
        </w:rPr>
        <w:t xml:space="preserve"> within a medication class</w:t>
      </w:r>
      <w:r w:rsidRPr="00D75A4D">
        <w:rPr>
          <w:rFonts w:ascii="Arial" w:eastAsia="Times New Roman" w:hAnsi="Arial" w:cs="Arial"/>
          <w:color w:val="000000"/>
        </w:rPr>
        <w:t>. We will calculate the prescribing rate as a percentage of all medications associated with physician payment claim counts divided by the total claims counts for all drugs in that class. A claim is the physician’s prescription filled by the pharmacy, which is then submitted to and paid by the insurer. The primary predictor of interest is payment from the pharmaceutical industry, defined as a dichotomous yes/no variable for receipt of any payment. For the purposes of our analysis, physicians were considered to have received non-research payments if they received at least one cash, non-cash (in-kind), dividend or stock payment from pharmaceutical during the study period. Additionally, we will investigate a dose-response relationship between total payment value, frequency of payment, and prescribing practices of physicians.</w:t>
      </w:r>
    </w:p>
    <w:p w14:paraId="0592A764"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662C5781"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Covariables will include physician gender, American Board of Obstetrics and Gynecology-approved fellowship training status, American College of Obstetricians and Gynecologists district, overall physician prescribing volume, and prescribing volume in the therapeutic category. The overall prescribing volume of a physician is calculated as the total days’ supply of all drugs of any category prescribed by that physician. The therapeutic category prescribing volume is calculated as the days’ supply of all prescriptions for any drugs within the same therapeutic category as the drug made by the company paying the physician. </w:t>
      </w:r>
      <w:r w:rsidRPr="00D75A4D">
        <w:rPr>
          <w:rFonts w:ascii="Arial" w:eastAsia="Times New Roman" w:hAnsi="Arial" w:cs="Arial"/>
          <w:b/>
          <w:bCs/>
          <w:color w:val="000000"/>
        </w:rPr>
        <w:t> </w:t>
      </w:r>
    </w:p>
    <w:p w14:paraId="4E25E833"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1F49BB6E" w14:textId="77777777" w:rsidR="00D75A4D" w:rsidRPr="00D75A4D" w:rsidRDefault="00D75A4D" w:rsidP="00D75A4D">
      <w:pPr>
        <w:numPr>
          <w:ilvl w:val="0"/>
          <w:numId w:val="2"/>
        </w:numPr>
        <w:spacing w:after="0" w:line="240" w:lineRule="auto"/>
        <w:textAlignment w:val="baseline"/>
        <w:rPr>
          <w:rFonts w:ascii="Arial" w:eastAsia="Times New Roman" w:hAnsi="Arial" w:cs="Arial"/>
          <w:b/>
          <w:bCs/>
          <w:color w:val="000000"/>
        </w:rPr>
      </w:pPr>
      <w:r w:rsidRPr="00D75A4D">
        <w:rPr>
          <w:rFonts w:ascii="Arial" w:eastAsia="Times New Roman" w:hAnsi="Arial" w:cs="Arial"/>
          <w:b/>
          <w:bCs/>
          <w:color w:val="000000"/>
        </w:rPr>
        <w:t>Description of Population to be Enrolled:</w:t>
      </w:r>
    </w:p>
    <w:p w14:paraId="6AA828B3" w14:textId="62B8F2EB"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We will include </w:t>
      </w:r>
      <w:r w:rsidR="008B4462">
        <w:rPr>
          <w:rFonts w:ascii="Arial" w:eastAsia="Times New Roman" w:hAnsi="Arial" w:cs="Arial"/>
          <w:color w:val="000000"/>
        </w:rPr>
        <w:t xml:space="preserve">prescribing practice data </w:t>
      </w:r>
      <w:r w:rsidR="00A901AD">
        <w:rPr>
          <w:rFonts w:ascii="Arial" w:eastAsia="Times New Roman" w:hAnsi="Arial" w:cs="Arial"/>
          <w:color w:val="000000"/>
        </w:rPr>
        <w:t xml:space="preserve">and industry payment data </w:t>
      </w:r>
      <w:r w:rsidR="008B4462">
        <w:rPr>
          <w:rFonts w:ascii="Arial" w:eastAsia="Times New Roman" w:hAnsi="Arial" w:cs="Arial"/>
          <w:color w:val="000000"/>
        </w:rPr>
        <w:t xml:space="preserve">from </w:t>
      </w:r>
      <w:r w:rsidRPr="00D75A4D">
        <w:rPr>
          <w:rFonts w:ascii="Arial" w:eastAsia="Times New Roman" w:hAnsi="Arial" w:cs="Arial"/>
          <w:color w:val="000000"/>
        </w:rPr>
        <w:t>all OBGYN physicians who appear in both the Physician Compare National Database (PCND)</w:t>
      </w:r>
      <w:r w:rsidR="002C045B">
        <w:rPr>
          <w:rFonts w:ascii="Arial" w:eastAsia="Times New Roman" w:hAnsi="Arial" w:cs="Arial"/>
          <w:color w:val="000000"/>
        </w:rPr>
        <w:t xml:space="preserve"> </w:t>
      </w:r>
      <w:r w:rsidRPr="00D75A4D">
        <w:rPr>
          <w:rFonts w:ascii="Arial" w:eastAsia="Times New Roman" w:hAnsi="Arial" w:cs="Arial"/>
          <w:color w:val="000000"/>
        </w:rPr>
        <w:t>a directory of physicians enrolled in Medicare, and the Medicare Part D Prescriber file, which reports an end-of-year count of each physician’s filled prescriptions</w:t>
      </w:r>
      <w:r w:rsidR="002C045B">
        <w:rPr>
          <w:rFonts w:ascii="Arial" w:eastAsia="Times New Roman" w:hAnsi="Arial" w:cs="Arial"/>
          <w:color w:val="000000"/>
        </w:rPr>
        <w:t xml:space="preserve"> </w:t>
      </w:r>
      <w:r w:rsidR="002C045B">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&lt;EndNote&gt;&lt;Cite&gt;&lt;RecNum&gt;1128&lt;/RecNum&gt;&lt;DisplayText&gt;[13]&lt;/DisplayText&gt;&lt;record&gt;&lt;rec-number&gt;1128&lt;/rec-number&gt;&lt;foreign-keys&gt;&lt;key app="EN" db-id="trt9eftrjv2rvwew5zexdar6zewad952tdx0" timestamp="1572999205" guid="44a7b334-04c9-4785-bfa3-6980a6d69ed2"&gt;1128&lt;/key&gt;&lt;/foreign-keys&gt;&lt;ref-type name="Web Page"&gt;12&lt;/ref-type&gt;&lt;contributors&gt;&lt;/contributors&gt;&lt;titles&gt;&lt;title&gt;Physician Compare&lt;/title&gt;&lt;/titles&gt;&lt;volume&gt;2019&lt;/volume&gt;&lt;dates&gt;&lt;/dates&gt;&lt;pub-location&gt;medicare.gov&lt;/pub-location&gt;&lt;urls&gt;&lt;related-urls&gt;&lt;url&gt;https://www.medicare.gov/physiciancompare/&lt;/url&gt;&lt;/related-urls&gt;&lt;/urls&gt;&lt;/record&gt;&lt;/Cite&gt;&lt;/EndNote&gt;</w:instrText>
      </w:r>
      <w:r w:rsidR="002C045B">
        <w:rPr>
          <w:rFonts w:ascii="Arial" w:eastAsia="Times New Roman" w:hAnsi="Arial" w:cs="Arial"/>
          <w:color w:val="000000"/>
        </w:rPr>
        <w:fldChar w:fldCharType="separate"/>
      </w:r>
      <w:r w:rsidR="00CE4429">
        <w:rPr>
          <w:rFonts w:ascii="Arial" w:eastAsia="Times New Roman" w:hAnsi="Arial" w:cs="Arial"/>
          <w:noProof/>
          <w:color w:val="000000"/>
        </w:rPr>
        <w:t>[13]</w:t>
      </w:r>
      <w:r w:rsidR="002C045B">
        <w:rPr>
          <w:rFonts w:ascii="Arial" w:eastAsia="Times New Roman" w:hAnsi="Arial" w:cs="Arial"/>
          <w:color w:val="000000"/>
        </w:rPr>
        <w:fldChar w:fldCharType="end"/>
      </w:r>
      <w:r w:rsidRPr="00D75A4D">
        <w:rPr>
          <w:rFonts w:ascii="Arial" w:eastAsia="Times New Roman" w:hAnsi="Arial" w:cs="Arial"/>
          <w:color w:val="000000"/>
        </w:rPr>
        <w:t xml:space="preserve">. We will collect </w:t>
      </w:r>
      <w:r w:rsidR="002C045B" w:rsidRPr="00D75A4D">
        <w:rPr>
          <w:rFonts w:ascii="Arial" w:eastAsia="Times New Roman" w:hAnsi="Arial" w:cs="Arial"/>
          <w:color w:val="000000"/>
        </w:rPr>
        <w:t>publicly</w:t>
      </w:r>
      <w:r w:rsidRPr="00D75A4D">
        <w:rPr>
          <w:rFonts w:ascii="Arial" w:eastAsia="Times New Roman" w:hAnsi="Arial" w:cs="Arial"/>
          <w:color w:val="000000"/>
        </w:rPr>
        <w:t xml:space="preserve"> reported demographic information including physician name, medical school, medical school graduation date, and gender. We will confirm board certification status through data collected by CMS from national certifying boards. These demographic records can be linked through the unique NPI number to the MPDPUF data set (see Demographics Dummy Table). </w:t>
      </w:r>
    </w:p>
    <w:p w14:paraId="502E4EA4"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1B8BCDD6" w14:textId="36E12668"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We will exclude OBGYN physicians whose total number of brand-name prescriptions was redacted because of low claim count. Physician records with missing name, city or state were also excluded. Prescriber groups that </w:t>
      </w:r>
      <w:r w:rsidR="00C42AC3">
        <w:rPr>
          <w:rFonts w:ascii="Arial" w:eastAsia="Times New Roman" w:hAnsi="Arial" w:cs="Arial"/>
          <w:color w:val="000000"/>
        </w:rPr>
        <w:t>do</w:t>
      </w:r>
      <w:r w:rsidR="00C42AC3" w:rsidRPr="00D75A4D">
        <w:rPr>
          <w:rFonts w:ascii="Arial" w:eastAsia="Times New Roman" w:hAnsi="Arial" w:cs="Arial"/>
          <w:color w:val="000000"/>
        </w:rPr>
        <w:t xml:space="preserve"> </w:t>
      </w:r>
      <w:r w:rsidRPr="00D75A4D">
        <w:rPr>
          <w:rFonts w:ascii="Arial" w:eastAsia="Times New Roman" w:hAnsi="Arial" w:cs="Arial"/>
          <w:color w:val="000000"/>
        </w:rPr>
        <w:t xml:space="preserve">not have prescriptive authority or </w:t>
      </w:r>
      <w:r w:rsidR="00C42AC3">
        <w:rPr>
          <w:rFonts w:ascii="Arial" w:eastAsia="Times New Roman" w:hAnsi="Arial" w:cs="Arial"/>
          <w:color w:val="000000"/>
        </w:rPr>
        <w:t xml:space="preserve">are </w:t>
      </w:r>
      <w:r w:rsidRPr="00D75A4D">
        <w:rPr>
          <w:rFonts w:ascii="Arial" w:eastAsia="Times New Roman" w:hAnsi="Arial" w:cs="Arial"/>
          <w:color w:val="000000"/>
        </w:rPr>
        <w:t xml:space="preserve">not eligible for payments from the pharmaceutical industry (e.g., nurse practitioners, physician assistants, and pharmacists) </w:t>
      </w:r>
      <w:r w:rsidR="008B4462">
        <w:rPr>
          <w:rFonts w:ascii="Arial" w:eastAsia="Times New Roman" w:hAnsi="Arial" w:cs="Arial"/>
          <w:color w:val="000000"/>
        </w:rPr>
        <w:t>will be</w:t>
      </w:r>
      <w:r w:rsidR="008B4462" w:rsidRPr="00D75A4D">
        <w:rPr>
          <w:rFonts w:ascii="Arial" w:eastAsia="Times New Roman" w:hAnsi="Arial" w:cs="Arial"/>
          <w:color w:val="000000"/>
        </w:rPr>
        <w:t xml:space="preserve"> </w:t>
      </w:r>
      <w:r w:rsidRPr="00D75A4D">
        <w:rPr>
          <w:rFonts w:ascii="Arial" w:eastAsia="Times New Roman" w:hAnsi="Arial" w:cs="Arial"/>
          <w:color w:val="000000"/>
        </w:rPr>
        <w:t>excluded.</w:t>
      </w:r>
    </w:p>
    <w:p w14:paraId="5D643F91"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69E779AF" w14:textId="77777777" w:rsidR="00D75A4D" w:rsidRPr="00D75A4D" w:rsidRDefault="00D75A4D" w:rsidP="00D75A4D">
      <w:pPr>
        <w:numPr>
          <w:ilvl w:val="0"/>
          <w:numId w:val="3"/>
        </w:numPr>
        <w:spacing w:after="0" w:line="240" w:lineRule="auto"/>
        <w:textAlignment w:val="baseline"/>
        <w:rPr>
          <w:rFonts w:ascii="Arial" w:eastAsia="Times New Roman" w:hAnsi="Arial" w:cs="Arial"/>
          <w:b/>
          <w:bCs/>
          <w:color w:val="000000"/>
        </w:rPr>
      </w:pPr>
      <w:r w:rsidRPr="00D75A4D">
        <w:rPr>
          <w:rFonts w:ascii="Arial" w:eastAsia="Times New Roman" w:hAnsi="Arial" w:cs="Arial"/>
          <w:b/>
          <w:bCs/>
          <w:color w:val="000000"/>
        </w:rPr>
        <w:t>Study Design and Research Methods </w:t>
      </w:r>
    </w:p>
    <w:p w14:paraId="703430DF" w14:textId="768B3959"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This </w:t>
      </w:r>
      <w:r w:rsidR="00A901AD">
        <w:rPr>
          <w:rFonts w:ascii="Arial" w:eastAsia="Times New Roman" w:hAnsi="Arial" w:cs="Arial"/>
          <w:color w:val="000000"/>
        </w:rPr>
        <w:t xml:space="preserve">study is a </w:t>
      </w:r>
      <w:r w:rsidRPr="00D75A4D">
        <w:rPr>
          <w:rFonts w:ascii="Arial" w:eastAsia="Times New Roman" w:hAnsi="Arial" w:cs="Arial"/>
          <w:color w:val="000000"/>
        </w:rPr>
        <w:t>retrospective, cross-sectional analysis</w:t>
      </w:r>
      <w:r w:rsidR="00A901AD">
        <w:rPr>
          <w:rFonts w:ascii="Arial" w:eastAsia="Times New Roman" w:hAnsi="Arial" w:cs="Arial"/>
          <w:color w:val="000000"/>
        </w:rPr>
        <w:t xml:space="preserve"> which</w:t>
      </w:r>
      <w:r w:rsidRPr="00D75A4D">
        <w:rPr>
          <w:rFonts w:ascii="Arial" w:eastAsia="Times New Roman" w:hAnsi="Arial" w:cs="Arial"/>
          <w:color w:val="000000"/>
        </w:rPr>
        <w:t xml:space="preserve"> links two publicly available datasets for 2014 through 2017: the OPD General Payments and the MPDPUF </w:t>
      </w:r>
      <w:r w:rsidR="002153D8">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&lt;EndNote&gt;&lt;Cite&gt;&lt;Author&gt;services&lt;/Author&gt;&lt;Year&gt;2014&lt;/Year&gt;&lt;RecNum&gt;1123&lt;/RecNum&gt;&lt;DisplayText&gt;[7]&lt;/DisplayText&gt;&lt;record&gt;&lt;rec-number&gt;1123&lt;/rec-number&gt;&lt;foreign-keys&gt;&lt;key app="EN" db-id="trt9eftrjv2rvwew5zexdar6zewad952tdx0" timestamp="1572980031" guid="93f4b2db-0b5a-4c05-8cb4-5c0fe5081234"&gt;1123&lt;/key&gt;&lt;/foreign-keys&gt;&lt;ref-type name="Journal Article"&gt;17&lt;/ref-type&gt;&lt;contributors&gt;&lt;authors&gt;&lt;author&gt;Center for Medicare &amp;amp; Medicaid services&lt;/author&gt;&lt;/authors&gt;&lt;/contributors&gt;&lt;titles&gt;&lt;title&gt;Medicare Provider Utilization and Payment Data: Part D Prescriber CY 2014&lt;/title&gt;&lt;/titles&gt;&lt;dates&gt;&lt;year&gt;2014&lt;/year&gt;&lt;/dates&gt;&lt;urls&gt;&lt;related-urls&gt;&lt;url&gt; http://www.cms.gov/Research- Statistics-Data-and-Systems/Statistics-Trends-and-Reports/Medicare-Provider- Charge-Data/Part-D-Prescriber.html&lt;/url&gt;&lt;/related-urls&gt;&lt;/urls&gt;&lt;/record&gt;&lt;/Cite&gt;&lt;/EndNote&gt;</w:instrText>
      </w:r>
      <w:r w:rsidR="002153D8">
        <w:rPr>
          <w:rFonts w:ascii="Arial" w:eastAsia="Times New Roman" w:hAnsi="Arial" w:cs="Arial"/>
          <w:color w:val="000000"/>
        </w:rPr>
        <w:fldChar w:fldCharType="separate"/>
      </w:r>
      <w:r w:rsidR="00CE4429">
        <w:rPr>
          <w:rFonts w:ascii="Arial" w:eastAsia="Times New Roman" w:hAnsi="Arial" w:cs="Arial"/>
          <w:noProof/>
          <w:color w:val="000000"/>
        </w:rPr>
        <w:t>[7]</w:t>
      </w:r>
      <w:r w:rsidR="002153D8">
        <w:rPr>
          <w:rFonts w:ascii="Arial" w:eastAsia="Times New Roman" w:hAnsi="Arial" w:cs="Arial"/>
          <w:color w:val="000000"/>
        </w:rPr>
        <w:fldChar w:fldCharType="end"/>
      </w:r>
      <w:r w:rsidRPr="00D75A4D">
        <w:rPr>
          <w:rFonts w:ascii="Arial" w:eastAsia="Times New Roman" w:hAnsi="Arial" w:cs="Arial"/>
          <w:color w:val="000000"/>
        </w:rPr>
        <w:t xml:space="preserve">. These databases are both publicly available and, therefore, </w:t>
      </w:r>
      <w:commentRangeStart w:id="8"/>
      <w:commentRangeStart w:id="9"/>
      <w:r w:rsidR="00A901AD">
        <w:rPr>
          <w:rFonts w:ascii="Arial" w:eastAsia="Times New Roman" w:hAnsi="Arial" w:cs="Arial"/>
          <w:color w:val="000000"/>
        </w:rPr>
        <w:t xml:space="preserve">this project is </w:t>
      </w:r>
      <w:r w:rsidRPr="00D75A4D">
        <w:rPr>
          <w:rFonts w:ascii="Arial" w:eastAsia="Times New Roman" w:hAnsi="Arial" w:cs="Arial"/>
          <w:color w:val="000000"/>
        </w:rPr>
        <w:t xml:space="preserve">exempt from approval by the University of Colorado Multiple Institutional Review Board. </w:t>
      </w:r>
      <w:commentRangeEnd w:id="8"/>
      <w:r w:rsidR="00D871A5">
        <w:rPr>
          <w:rStyle w:val="CommentReference"/>
        </w:rPr>
        <w:commentReference w:id="8"/>
      </w:r>
      <w:commentRangeEnd w:id="9"/>
      <w:r w:rsidR="00A76F0C">
        <w:rPr>
          <w:rStyle w:val="CommentReference"/>
        </w:rPr>
        <w:commentReference w:id="9"/>
      </w:r>
      <w:r w:rsidRPr="00D75A4D">
        <w:rPr>
          <w:rFonts w:ascii="Arial" w:eastAsia="Times New Roman" w:hAnsi="Arial" w:cs="Arial"/>
          <w:color w:val="000000"/>
        </w:rPr>
        <w:t xml:space="preserve">The OPD, a national disclosure program mandated by the Affordable Care Act (ACA) and managed by CMS, contains information on the total value of and type of financial payments made by pharmaceutical and medical device companies to physicians and teaching hospitals </w:t>
      </w:r>
      <w:r w:rsidR="00DC6565">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&lt;EndNote&gt;&lt;Cite&gt;&lt;Author&gt;Services&lt;/Author&gt;&lt;Year&gt;2017&lt;/Year&gt;&lt;RecNum&gt;243&lt;/RecNum&gt;&lt;DisplayText&gt;[6]&lt;/DisplayText&gt;&lt;record&gt;&lt;rec-number&gt;243&lt;/rec-number&gt;&lt;foreign-keys&gt;&lt;key app="EN" db-id="trt9eftrjv2rvwew5zexdar6zewad952tdx0" timestamp="1572973067" guid="0df7b137-a688-4bd9-9ba8-4d2744916883"&gt;243&lt;/key&gt;&lt;/foreign-keys&gt;&lt;ref-type name="Web Page"&gt;12&lt;/ref-type&gt;&lt;contributors&gt;&lt;authors&gt;&lt;author&gt;Centers for Medicare &amp;amp; Medicaid Services&lt;/author&gt;&lt;/authors&gt;&lt;/contributors&gt;&lt;titles&gt;&lt;title&gt;Open Payments&lt;/title&gt;&lt;/titles&gt;&lt;dates&gt;&lt;year&gt;2017&lt;/year&gt;&lt;/dates&gt;&lt;urls&gt;&lt;related-urls&gt;&lt;url&gt;http://www.cms.gov/OpenPayments&lt;/url&gt;&lt;/related-urls&gt;&lt;/urls&gt;&lt;/record&gt;&lt;/Cite&gt;&lt;/EndNote&gt;</w:instrText>
      </w:r>
      <w:r w:rsidR="00DC6565">
        <w:rPr>
          <w:rFonts w:ascii="Arial" w:eastAsia="Times New Roman" w:hAnsi="Arial" w:cs="Arial"/>
          <w:color w:val="000000"/>
        </w:rPr>
        <w:fldChar w:fldCharType="separate"/>
      </w:r>
      <w:r w:rsidR="00CE4429">
        <w:rPr>
          <w:rFonts w:ascii="Arial" w:eastAsia="Times New Roman" w:hAnsi="Arial" w:cs="Arial"/>
          <w:noProof/>
          <w:color w:val="000000"/>
        </w:rPr>
        <w:t>[6]</w:t>
      </w:r>
      <w:r w:rsidR="00DC6565">
        <w:rPr>
          <w:rFonts w:ascii="Arial" w:eastAsia="Times New Roman" w:hAnsi="Arial" w:cs="Arial"/>
          <w:color w:val="000000"/>
        </w:rPr>
        <w:fldChar w:fldCharType="end"/>
      </w:r>
      <w:r w:rsidRPr="00D75A4D">
        <w:rPr>
          <w:rFonts w:ascii="Arial" w:eastAsia="Times New Roman" w:hAnsi="Arial" w:cs="Arial"/>
          <w:color w:val="000000"/>
        </w:rPr>
        <w:t>. MPDPUF captures data on prescription drugs prescribed by physicians and other health care providers to Medicare Part D beneficiaries, including 40 million seniors and disabled persons in the U.S.</w:t>
      </w:r>
      <w:r w:rsidR="00EC324E">
        <w:rPr>
          <w:rFonts w:ascii="Arial" w:eastAsia="Times New Roman" w:hAnsi="Arial" w:cs="Arial"/>
          <w:color w:val="000000"/>
        </w:rPr>
        <w:t xml:space="preserve"> </w:t>
      </w:r>
      <w:r w:rsidR="00EC324E">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&lt;EndNote&gt;&lt;Cite&gt;&lt;Author&gt;Services&lt;/Author&gt;&lt;Year&gt;2016&lt;/Year&gt;&lt;RecNum&gt;1129&lt;/RecNum&gt;&lt;DisplayText&gt;[14]&lt;/DisplayText&gt;&lt;record&gt;&lt;rec-number&gt;1129&lt;/rec-number&gt;&lt;foreign-keys&gt;&lt;key app="EN" db-id="trt9eftrjv2rvwew5zexdar6zewad952tdx0" timestamp="1572999527" guid="d06a5f42-796c-4346-98a1-44f69f4f4a06"&gt;1129&lt;/key&gt;&lt;/foreign-keys&gt;&lt;ref-type name="Web Page"&gt;12&lt;/ref-type&gt;&lt;contributors&gt;&lt;authors&gt;&lt;author&gt;Centers for Medicare &amp;amp; Medicaid Services&lt;/author&gt;&lt;/authors&gt;&lt;/contributors&gt;&lt;titles&gt;&lt;title&gt;NPI Files&lt;/title&gt;&lt;/titles&gt;&lt;dates&gt;&lt;year&gt;2016&lt;/year&gt;&lt;/dates&gt;&lt;urls&gt;&lt;related-urls&gt;&lt;url&gt;http://download.cms.gov/nppes/NPI_Files.html&lt;/url&gt;&lt;/related-urls&gt;&lt;/urls&gt;&lt;/record&gt;&lt;/Cite&gt;&lt;/EndNote&gt;</w:instrText>
      </w:r>
      <w:r w:rsidR="00EC324E">
        <w:rPr>
          <w:rFonts w:ascii="Arial" w:eastAsia="Times New Roman" w:hAnsi="Arial" w:cs="Arial"/>
          <w:color w:val="000000"/>
        </w:rPr>
        <w:fldChar w:fldCharType="separate"/>
      </w:r>
      <w:r w:rsidR="00CE4429">
        <w:rPr>
          <w:rFonts w:ascii="Arial" w:eastAsia="Times New Roman" w:hAnsi="Arial" w:cs="Arial"/>
          <w:noProof/>
          <w:color w:val="000000"/>
        </w:rPr>
        <w:t>[14]</w:t>
      </w:r>
      <w:r w:rsidR="00EC324E">
        <w:rPr>
          <w:rFonts w:ascii="Arial" w:eastAsia="Times New Roman" w:hAnsi="Arial" w:cs="Arial"/>
          <w:color w:val="000000"/>
        </w:rPr>
        <w:fldChar w:fldCharType="end"/>
      </w:r>
      <w:r w:rsidRPr="00D75A4D">
        <w:rPr>
          <w:rFonts w:ascii="Arial" w:eastAsia="Times New Roman" w:hAnsi="Arial" w:cs="Arial"/>
          <w:color w:val="000000"/>
        </w:rPr>
        <w:t>. It provides the number of claims, duration of prescription, and cost for each provider-drug combination. MPDPUF only includes prescriptions that were filled. For each prescriber and medication, MPDPUF includes the brand and generic name, the total days’ supply prescribed by that provider, including original prescriptions and refills, as well as the total drug cost based on the total amount paid by the Part D plan, Medicare beneficiary, government subsidies, and any other third-party payers. </w:t>
      </w:r>
    </w:p>
    <w:p w14:paraId="1D43D659"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4E82C735" w14:textId="711BAC04"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MPDPUF uses NPI numbers as unique identifiers while the OPD uses a randomly generated unique identification number. Due to the absence of a common variable, we </w:t>
      </w:r>
      <w:r w:rsidR="001B183A">
        <w:rPr>
          <w:rFonts w:ascii="Arial" w:eastAsia="Times New Roman" w:hAnsi="Arial" w:cs="Arial"/>
          <w:color w:val="000000"/>
        </w:rPr>
        <w:t>will use</w:t>
      </w:r>
      <w:r w:rsidR="001B183A" w:rsidRPr="00D75A4D">
        <w:rPr>
          <w:rFonts w:ascii="Arial" w:eastAsia="Times New Roman" w:hAnsi="Arial" w:cs="Arial"/>
          <w:color w:val="000000"/>
        </w:rPr>
        <w:t xml:space="preserve"> </w:t>
      </w:r>
      <w:r w:rsidRPr="00D75A4D">
        <w:rPr>
          <w:rFonts w:ascii="Arial" w:eastAsia="Times New Roman" w:hAnsi="Arial" w:cs="Arial"/>
          <w:color w:val="000000"/>
        </w:rPr>
        <w:t xml:space="preserve">a two-step process to link OPD with MPDPUF. First, OPD </w:t>
      </w:r>
      <w:r w:rsidR="001B183A">
        <w:rPr>
          <w:rFonts w:ascii="Arial" w:eastAsia="Times New Roman" w:hAnsi="Arial" w:cs="Arial"/>
          <w:color w:val="000000"/>
        </w:rPr>
        <w:t>will be</w:t>
      </w:r>
      <w:r w:rsidR="001B183A" w:rsidRPr="00D75A4D">
        <w:rPr>
          <w:rFonts w:ascii="Arial" w:eastAsia="Times New Roman" w:hAnsi="Arial" w:cs="Arial"/>
          <w:color w:val="000000"/>
        </w:rPr>
        <w:t xml:space="preserve"> </w:t>
      </w:r>
      <w:r w:rsidRPr="00D75A4D">
        <w:rPr>
          <w:rFonts w:ascii="Arial" w:eastAsia="Times New Roman" w:hAnsi="Arial" w:cs="Arial"/>
          <w:color w:val="000000"/>
        </w:rPr>
        <w:t xml:space="preserve">linked to National Provider Identification database using physician first and last names, cities, and states. The OPD and the MPDPUF </w:t>
      </w:r>
      <w:r w:rsidR="001B183A">
        <w:rPr>
          <w:rFonts w:ascii="Arial" w:eastAsia="Times New Roman" w:hAnsi="Arial" w:cs="Arial"/>
          <w:color w:val="000000"/>
        </w:rPr>
        <w:t>can</w:t>
      </w:r>
      <w:r w:rsidR="001B183A" w:rsidRPr="00D75A4D">
        <w:rPr>
          <w:rFonts w:ascii="Arial" w:eastAsia="Times New Roman" w:hAnsi="Arial" w:cs="Arial"/>
          <w:color w:val="000000"/>
        </w:rPr>
        <w:t xml:space="preserve"> </w:t>
      </w:r>
      <w:r w:rsidRPr="00D75A4D">
        <w:rPr>
          <w:rFonts w:ascii="Arial" w:eastAsia="Times New Roman" w:hAnsi="Arial" w:cs="Arial"/>
          <w:color w:val="000000"/>
        </w:rPr>
        <w:t>then be linked. The final linked database includes physician name, gender, address, city, state, zip code, specialty, drug name, total drug cost, total days’ supply for the drug, the total amount of payments received, and the amount of payment received by individual manufacturers. A specific prescription associated with a particular physician is included in the database only if there were ten or more claims for that drug associated with that physician. We plan to analyze the data after safely storing it in the Denver Health REDCap repository (http://dhharedcap.ucdenver.edu).  </w:t>
      </w:r>
    </w:p>
    <w:p w14:paraId="3444F24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40F5905" w14:textId="27FCFB34"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Two authors (BB and TM) developed a candidate list of drugs from the MPDPUF database based on use for common obstetric or gynecologic conditions, high cost, lack of benefit compared to other therapies in the same therapeutic category, and presence of similarly effective, less expensive therapies. These co-authors applied </w:t>
      </w:r>
      <w:r w:rsidRPr="00D75A4D">
        <w:rPr>
          <w:rFonts w:ascii="Arial" w:eastAsia="Times New Roman" w:hAnsi="Arial" w:cs="Arial"/>
          <w:i/>
          <w:iCs/>
          <w:color w:val="000000"/>
        </w:rPr>
        <w:t>a priori</w:t>
      </w:r>
      <w:r w:rsidRPr="00D75A4D">
        <w:rPr>
          <w:rFonts w:ascii="Arial" w:eastAsia="Times New Roman" w:hAnsi="Arial" w:cs="Arial"/>
          <w:color w:val="000000"/>
        </w:rPr>
        <w:t xml:space="preserve"> criteria based on their clinical experience and the approved drugs database by the Federal Drug Administration (FDA) to determine a list of drugs in each class</w:t>
      </w:r>
      <w:r w:rsidR="00B41F37">
        <w:rPr>
          <w:rFonts w:ascii="Arial" w:eastAsia="Times New Roman" w:hAnsi="Arial" w:cs="Arial"/>
          <w:color w:val="000000"/>
        </w:rPr>
        <w:t xml:space="preserve"> </w:t>
      </w:r>
      <w:r w:rsidR="00B41F37">
        <w:rPr>
          <w:rFonts w:ascii="Arial" w:eastAsia="Times New Roman" w:hAnsi="Arial" w:cs="Arial"/>
          <w:color w:val="000000"/>
        </w:rPr>
        <w:fldChar w:fldCharType="begin"/>
      </w:r>
      <w:r w:rsidR="00CE4429">
        <w:rPr>
          <w:rFonts w:ascii="Arial" w:eastAsia="Times New Roman" w:hAnsi="Arial" w:cs="Arial"/>
          <w:color w:val="000000"/>
        </w:rPr>
        <w:instrText xml:space="preserve"> ADDIN EN.CITE &lt;EndNote&gt;&lt;Cite&gt;&lt;Author&gt;Administration&lt;/Author&gt;&lt;Year&gt;2015&lt;/Year&gt;&lt;RecNum&gt;1130&lt;/RecNum&gt;&lt;DisplayText&gt;[15, 16]&lt;/DisplayText&gt;&lt;record&gt;&lt;rec-number&gt;1130&lt;/rec-number&gt;&lt;foreign-keys&gt;&lt;key app="EN" db-id="trt9eftrjv2rvwew5zexdar6zewad952tdx0" timestamp="1572999938" guid="bd5ec33c-0d03-4241-bfa5-bc0edf6c0b04"&gt;1130&lt;/key&gt;&lt;/foreign-keys&gt;&lt;ref-type name="Web Page"&gt;12&lt;/ref-type&gt;&lt;contributors&gt;&lt;authors&gt;&lt;author&gt;United States Food and Drug Administration&lt;/author&gt;&lt;/authors&gt;&lt;/contributors&gt;&lt;titles&gt;&lt;title&gt;FDA Approved Drug Products&lt;/title&gt;&lt;/titles&gt;&lt;dates&gt;&lt;year&gt;2015&lt;/year&gt;&lt;/dates&gt;&lt;urls&gt;&lt;related-urls&gt;&lt;url&gt;https://www.accessdata.fda.gov/scripts/cder/daf/index.cfm&lt;/url&gt;&lt;/related-urls&gt;&lt;/urls&gt;&lt;/record&gt;&lt;/Cite&gt;&lt;Cite&gt;&lt;Author&gt;Drugs.com&lt;/Author&gt;&lt;Year&gt;2015&lt;/Year&gt;&lt;RecNum&gt;1131&lt;/RecNum&gt;&lt;record&gt;&lt;rec-number&gt;1131&lt;/rec-number&gt;&lt;foreign-keys&gt;&lt;key app="EN" db-id="trt9eftrjv2rvwew5zexdar6zewad952tdx0" timestamp="1572999993" guid="4a3c0841-9002-4eb5-a16a-af8e6bf53552"&gt;1131&lt;/key&gt;&lt;/foreign-keys&gt;&lt;ref-type name="Web Page"&gt;12&lt;/ref-type&gt;&lt;contributors&gt;&lt;authors&gt;&lt;author&gt;Drugs.com&lt;/author&gt;&lt;/authors&gt;&lt;secondary-authors&gt;&lt;author&gt;Drug Information&lt;/author&gt;&lt;/secondary-authors&gt;&lt;/contributors&gt;&lt;titles&gt;&lt;/titles&gt;&lt;dates&gt;&lt;year&gt;2015&lt;/year&gt;&lt;/dates&gt;&lt;urls&gt;&lt;related-urls&gt;&lt;url&gt;http://www.drugs.com&lt;/url&gt;&lt;/related-urls&gt;&lt;/urls&gt;&lt;/record&gt;&lt;/Cite&gt;&lt;/EndNote&gt;</w:instrText>
      </w:r>
      <w:r w:rsidR="00B41F37">
        <w:rPr>
          <w:rFonts w:ascii="Arial" w:eastAsia="Times New Roman" w:hAnsi="Arial" w:cs="Arial"/>
          <w:color w:val="000000"/>
        </w:rPr>
        <w:fldChar w:fldCharType="separate"/>
      </w:r>
      <w:r w:rsidR="00CE4429">
        <w:rPr>
          <w:rFonts w:ascii="Arial" w:eastAsia="Times New Roman" w:hAnsi="Arial" w:cs="Arial"/>
          <w:noProof/>
          <w:color w:val="000000"/>
        </w:rPr>
        <w:t>[15, 16]</w:t>
      </w:r>
      <w:r w:rsidR="00B41F37">
        <w:rPr>
          <w:rFonts w:ascii="Arial" w:eastAsia="Times New Roman" w:hAnsi="Arial" w:cs="Arial"/>
          <w:color w:val="000000"/>
        </w:rPr>
        <w:fldChar w:fldCharType="end"/>
      </w:r>
      <w:r w:rsidRPr="00D75A4D">
        <w:rPr>
          <w:rFonts w:ascii="Arial" w:eastAsia="Times New Roman" w:hAnsi="Arial" w:cs="Arial"/>
          <w:color w:val="000000"/>
        </w:rPr>
        <w:t>. Table X shows the proposed list of drug groupings.</w:t>
      </w:r>
    </w:p>
    <w:p w14:paraId="6BD6FCBD"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1A7C205C" w14:textId="026A3FD4" w:rsidR="00D75A4D" w:rsidRPr="00D75A4D" w:rsidRDefault="00D75A4D" w:rsidP="00FE7693">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26F21ABA"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30F818FA" w14:textId="77777777" w:rsidR="00D75A4D" w:rsidRPr="00D75A4D" w:rsidRDefault="00D75A4D" w:rsidP="00D75A4D">
      <w:pPr>
        <w:numPr>
          <w:ilvl w:val="0"/>
          <w:numId w:val="4"/>
        </w:numPr>
        <w:spacing w:after="0" w:line="240" w:lineRule="auto"/>
        <w:textAlignment w:val="baseline"/>
        <w:rPr>
          <w:rFonts w:ascii="Arial" w:eastAsia="Times New Roman" w:hAnsi="Arial" w:cs="Arial"/>
          <w:color w:val="000000"/>
        </w:rPr>
      </w:pPr>
      <w:r w:rsidRPr="00D75A4D">
        <w:rPr>
          <w:rFonts w:ascii="Arial" w:eastAsia="Times New Roman" w:hAnsi="Arial" w:cs="Arial"/>
          <w:b/>
          <w:bCs/>
          <w:color w:val="000000"/>
        </w:rPr>
        <w:t>Data Analysis Plan: </w:t>
      </w:r>
    </w:p>
    <w:p w14:paraId="38E30CA2"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79686635"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We plan to use R 3.6.1 to perform all statistical analyses. </w:t>
      </w:r>
    </w:p>
    <w:p w14:paraId="35260AC5"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0F7809CD"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i/>
          <w:iCs/>
          <w:color w:val="000000"/>
        </w:rPr>
        <w:t>Descriptive Statistics</w:t>
      </w:r>
    </w:p>
    <w:p w14:paraId="0B1CB5F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For our descriptive statistics, we will use chi square analysis to compare demographic characteristics of physicians who received non-research pharmaceutical industry payments versus those who did not. </w:t>
      </w:r>
    </w:p>
    <w:p w14:paraId="677DC348"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5EB99957" w14:textId="411F4D41"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i/>
          <w:iCs/>
          <w:color w:val="000000"/>
        </w:rPr>
        <w:t xml:space="preserve">Evaluating </w:t>
      </w:r>
      <w:r w:rsidR="00482DC6">
        <w:rPr>
          <w:rFonts w:ascii="Arial" w:eastAsia="Times New Roman" w:hAnsi="Arial" w:cs="Arial"/>
          <w:i/>
          <w:iCs/>
          <w:color w:val="000000"/>
        </w:rPr>
        <w:t xml:space="preserve">prescribing practices of </w:t>
      </w:r>
      <w:r w:rsidRPr="00D75A4D">
        <w:rPr>
          <w:rFonts w:ascii="Arial" w:eastAsia="Times New Roman" w:hAnsi="Arial" w:cs="Arial"/>
          <w:i/>
          <w:iCs/>
          <w:color w:val="000000"/>
        </w:rPr>
        <w:t>physicians w</w:t>
      </w:r>
      <w:r w:rsidR="00B01779">
        <w:rPr>
          <w:rFonts w:ascii="Arial" w:eastAsia="Times New Roman" w:hAnsi="Arial" w:cs="Arial"/>
          <w:i/>
          <w:iCs/>
          <w:color w:val="000000"/>
        </w:rPr>
        <w:t>ho</w:t>
      </w:r>
      <w:r w:rsidRPr="00D75A4D">
        <w:rPr>
          <w:rFonts w:ascii="Arial" w:eastAsia="Times New Roman" w:hAnsi="Arial" w:cs="Arial"/>
          <w:i/>
          <w:iCs/>
          <w:color w:val="000000"/>
        </w:rPr>
        <w:t xml:space="preserve"> received non-research payments</w:t>
      </w:r>
    </w:p>
    <w:p w14:paraId="113C85EF" w14:textId="09C4089E"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lastRenderedPageBreak/>
        <w:t xml:space="preserve">Physicians receiving payments for one of the </w:t>
      </w:r>
      <w:r w:rsidR="00FC67A9">
        <w:rPr>
          <w:rFonts w:ascii="Arial" w:eastAsia="Times New Roman" w:hAnsi="Arial" w:cs="Arial"/>
          <w:color w:val="000000"/>
        </w:rPr>
        <w:t>Table X</w:t>
      </w:r>
      <w:r w:rsidRPr="00D75A4D">
        <w:rPr>
          <w:rFonts w:ascii="Arial" w:eastAsia="Times New Roman" w:hAnsi="Arial" w:cs="Arial"/>
          <w:color w:val="000000"/>
        </w:rPr>
        <w:t xml:space="preserve"> medications (‘‘compensated’’) who did (‘‘prescribers’’) </w:t>
      </w:r>
      <w:r w:rsidR="00843C42">
        <w:rPr>
          <w:rFonts w:ascii="Arial" w:eastAsia="Times New Roman" w:hAnsi="Arial" w:cs="Arial"/>
          <w:color w:val="000000"/>
        </w:rPr>
        <w:t>or</w:t>
      </w:r>
      <w:r w:rsidR="00843C42" w:rsidRPr="00D75A4D">
        <w:rPr>
          <w:rFonts w:ascii="Arial" w:eastAsia="Times New Roman" w:hAnsi="Arial" w:cs="Arial"/>
          <w:color w:val="000000"/>
        </w:rPr>
        <w:t xml:space="preserve"> </w:t>
      </w:r>
      <w:r w:rsidRPr="00D75A4D">
        <w:rPr>
          <w:rFonts w:ascii="Arial" w:eastAsia="Times New Roman" w:hAnsi="Arial" w:cs="Arial"/>
          <w:color w:val="000000"/>
        </w:rPr>
        <w:t>did not (‘‘</w:t>
      </w:r>
      <w:proofErr w:type="spellStart"/>
      <w:r w:rsidRPr="00D75A4D">
        <w:rPr>
          <w:rFonts w:ascii="Arial" w:eastAsia="Times New Roman" w:hAnsi="Arial" w:cs="Arial"/>
          <w:color w:val="000000"/>
        </w:rPr>
        <w:t>nonprescribers</w:t>
      </w:r>
      <w:proofErr w:type="spellEnd"/>
      <w:r w:rsidRPr="00D75A4D">
        <w:rPr>
          <w:rFonts w:ascii="Arial" w:eastAsia="Times New Roman" w:hAnsi="Arial" w:cs="Arial"/>
          <w:color w:val="000000"/>
        </w:rPr>
        <w:t xml:space="preserve">’’) prescribe </w:t>
      </w:r>
      <w:r w:rsidR="00FC67A9">
        <w:rPr>
          <w:rFonts w:ascii="Arial" w:eastAsia="Times New Roman" w:hAnsi="Arial" w:cs="Arial"/>
          <w:color w:val="000000"/>
        </w:rPr>
        <w:t>Table X</w:t>
      </w:r>
      <w:r w:rsidRPr="00D75A4D">
        <w:rPr>
          <w:rFonts w:ascii="Arial" w:eastAsia="Times New Roman" w:hAnsi="Arial" w:cs="Arial"/>
          <w:color w:val="000000"/>
        </w:rPr>
        <w:t xml:space="preserve"> medications </w:t>
      </w:r>
      <w:r w:rsidR="00843C42" w:rsidRPr="00D75A4D">
        <w:rPr>
          <w:rFonts w:ascii="Arial" w:eastAsia="Times New Roman" w:hAnsi="Arial" w:cs="Arial"/>
          <w:color w:val="000000"/>
        </w:rPr>
        <w:t>w</w:t>
      </w:r>
      <w:r w:rsidR="00843C42">
        <w:rPr>
          <w:rFonts w:ascii="Arial" w:eastAsia="Times New Roman" w:hAnsi="Arial" w:cs="Arial"/>
          <w:color w:val="000000"/>
        </w:rPr>
        <w:t>ill be</w:t>
      </w:r>
      <w:r w:rsidR="00843C42" w:rsidRPr="00D75A4D">
        <w:rPr>
          <w:rFonts w:ascii="Arial" w:eastAsia="Times New Roman" w:hAnsi="Arial" w:cs="Arial"/>
          <w:color w:val="000000"/>
        </w:rPr>
        <w:t xml:space="preserve"> </w:t>
      </w:r>
      <w:r w:rsidRPr="00D75A4D">
        <w:rPr>
          <w:rFonts w:ascii="Arial" w:eastAsia="Times New Roman" w:hAnsi="Arial" w:cs="Arial"/>
          <w:color w:val="000000"/>
        </w:rPr>
        <w:t xml:space="preserve">compared in terms of number and dollar value of payments using a chi-square test. Of physicians who prescribed </w:t>
      </w:r>
      <w:r w:rsidR="00FC67A9">
        <w:rPr>
          <w:rFonts w:ascii="Arial" w:eastAsia="Times New Roman" w:hAnsi="Arial" w:cs="Arial"/>
          <w:color w:val="000000"/>
        </w:rPr>
        <w:t>table X</w:t>
      </w:r>
      <w:r w:rsidRPr="00D75A4D">
        <w:rPr>
          <w:rFonts w:ascii="Arial" w:eastAsia="Times New Roman" w:hAnsi="Arial" w:cs="Arial"/>
          <w:color w:val="000000"/>
        </w:rPr>
        <w:t xml:space="preserve"> medications, those receiving payments </w:t>
      </w:r>
      <w:r w:rsidR="00843C42" w:rsidRPr="00D75A4D">
        <w:rPr>
          <w:rFonts w:ascii="Arial" w:eastAsia="Times New Roman" w:hAnsi="Arial" w:cs="Arial"/>
          <w:color w:val="000000"/>
        </w:rPr>
        <w:t>w</w:t>
      </w:r>
      <w:r w:rsidR="00843C42">
        <w:rPr>
          <w:rFonts w:ascii="Arial" w:eastAsia="Times New Roman" w:hAnsi="Arial" w:cs="Arial"/>
          <w:color w:val="000000"/>
        </w:rPr>
        <w:t>ill be</w:t>
      </w:r>
      <w:r w:rsidR="00843C42" w:rsidRPr="00D75A4D">
        <w:rPr>
          <w:rFonts w:ascii="Arial" w:eastAsia="Times New Roman" w:hAnsi="Arial" w:cs="Arial"/>
          <w:color w:val="000000"/>
        </w:rPr>
        <w:t xml:space="preserve"> </w:t>
      </w:r>
      <w:r w:rsidRPr="00D75A4D">
        <w:rPr>
          <w:rFonts w:ascii="Arial" w:eastAsia="Times New Roman" w:hAnsi="Arial" w:cs="Arial"/>
          <w:color w:val="000000"/>
        </w:rPr>
        <w:t>compared to those who did not (‘‘</w:t>
      </w:r>
      <w:proofErr w:type="spellStart"/>
      <w:r w:rsidRPr="00D75A4D">
        <w:rPr>
          <w:rFonts w:ascii="Arial" w:eastAsia="Times New Roman" w:hAnsi="Arial" w:cs="Arial"/>
          <w:color w:val="000000"/>
        </w:rPr>
        <w:t>noncompensated</w:t>
      </w:r>
      <w:proofErr w:type="spellEnd"/>
      <w:r w:rsidRPr="00D75A4D">
        <w:rPr>
          <w:rFonts w:ascii="Arial" w:eastAsia="Times New Roman" w:hAnsi="Arial" w:cs="Arial"/>
          <w:color w:val="000000"/>
        </w:rPr>
        <w:t xml:space="preserve">’’) in terms of the mean rate of medications prescribed. The mean rate </w:t>
      </w:r>
      <w:r w:rsidR="00843C42">
        <w:rPr>
          <w:rFonts w:ascii="Arial" w:eastAsia="Times New Roman" w:hAnsi="Arial" w:cs="Arial"/>
          <w:color w:val="000000"/>
        </w:rPr>
        <w:t xml:space="preserve">is </w:t>
      </w:r>
      <w:r w:rsidRPr="00D75A4D">
        <w:rPr>
          <w:rFonts w:ascii="Arial" w:eastAsia="Times New Roman" w:hAnsi="Arial" w:cs="Arial"/>
          <w:color w:val="000000"/>
        </w:rPr>
        <w:t xml:space="preserve">defined as the mean of individual physicians’ </w:t>
      </w:r>
      <w:r w:rsidR="00FE7693">
        <w:rPr>
          <w:rFonts w:ascii="Arial" w:eastAsia="Times New Roman" w:hAnsi="Arial" w:cs="Arial"/>
          <w:color w:val="000000"/>
        </w:rPr>
        <w:t xml:space="preserve">prescribing rates, which </w:t>
      </w:r>
      <w:r w:rsidR="00FE7693" w:rsidRPr="00D75A4D">
        <w:rPr>
          <w:rFonts w:ascii="Arial" w:eastAsia="Times New Roman" w:hAnsi="Arial" w:cs="Arial"/>
          <w:color w:val="000000"/>
        </w:rPr>
        <w:t>a percentage of all medications associated with physician payment claim counts divided by the total claims counts for all drugs in that class.</w:t>
      </w:r>
    </w:p>
    <w:p w14:paraId="59EAE7CE"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23CBBCB4"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i/>
          <w:iCs/>
          <w:color w:val="000000"/>
        </w:rPr>
        <w:t>Correlation of prescribing rate to dollar value of payments</w:t>
      </w:r>
    </w:p>
    <w:p w14:paraId="5A130A53" w14:textId="6AEF149B"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In compensated providers we will use the Spearman rank correlation test to assess the relationship between the number of payments and dollar value of payments, and percentage of medication </w:t>
      </w:r>
      <w:r w:rsidR="00FE7693">
        <w:rPr>
          <w:rFonts w:ascii="Arial" w:eastAsia="Times New Roman" w:hAnsi="Arial" w:cs="Arial"/>
          <w:color w:val="000000"/>
        </w:rPr>
        <w:t>prescriptions that are from that company prescribed by the physician.</w:t>
      </w:r>
      <w:r w:rsidRPr="00D75A4D">
        <w:rPr>
          <w:rFonts w:ascii="Arial" w:eastAsia="Times New Roman" w:hAnsi="Arial" w:cs="Arial"/>
          <w:color w:val="000000"/>
        </w:rPr>
        <w:t xml:space="preserve"> Physicians will then be stratified by specialty as general OBGYNs, female pelvic medicine and reconstructive surgeons, gynecologic oncologists, maternal-fetal medicine specialists, or reproductive endocrinologists, and the above analysis will be repeated. This analysis will be </w:t>
      </w:r>
      <w:r w:rsidR="00843C42">
        <w:rPr>
          <w:rFonts w:ascii="Arial" w:eastAsia="Times New Roman" w:hAnsi="Arial" w:cs="Arial"/>
          <w:color w:val="000000"/>
        </w:rPr>
        <w:t>performed</w:t>
      </w:r>
      <w:r w:rsidR="00843C42" w:rsidRPr="00D75A4D">
        <w:rPr>
          <w:rFonts w:ascii="Arial" w:eastAsia="Times New Roman" w:hAnsi="Arial" w:cs="Arial"/>
          <w:color w:val="000000"/>
        </w:rPr>
        <w:t xml:space="preserve"> </w:t>
      </w:r>
      <w:r w:rsidRPr="00D75A4D">
        <w:rPr>
          <w:rFonts w:ascii="Arial" w:eastAsia="Times New Roman" w:hAnsi="Arial" w:cs="Arial"/>
          <w:color w:val="000000"/>
        </w:rPr>
        <w:t>for each drug in Table X. The correlations between prescribing patterns and payment number and value will be compared between drugs in each therapeutic class.</w:t>
      </w:r>
    </w:p>
    <w:p w14:paraId="277FF03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722E39B3"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i/>
          <w:iCs/>
          <w:color w:val="000000"/>
        </w:rPr>
        <w:t>Effects of Different Payment Types</w:t>
      </w:r>
    </w:p>
    <w:p w14:paraId="7268872E"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We will use the Welch’s T-test to examine whether the nature of the payments received by physicians was associated with different prescribing practices of drugs for which physicians receive payments. Specifically, we are interested in whether or not compensation for speaking engagements had a disparate effect of prescribing rates than payments for meals. We believe that physicians who receive speaking payments will have higher prescribing rates for medications that they receive money for than those who received other types of payments. Conversely, we will test that physicians whose only payments were for meals have lower rates of brand prescribing than those who received other types of payments (either alone or in combination with meals.). Lastly, we will compare doctors who received no payments to those who received only meals for rates of prescribing drugs sponsored by manufacturers. </w:t>
      </w:r>
    </w:p>
    <w:p w14:paraId="2F16D2FE"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19A927AD"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i/>
          <w:iCs/>
          <w:color w:val="000000"/>
        </w:rPr>
        <w:t>Zero-inflated Regression Model</w:t>
      </w:r>
    </w:p>
    <w:p w14:paraId="0963E3AE" w14:textId="70F66FF9"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In many studies count data may possess excess amount of zeros. We will use zero influenced regression models to analyze the association between the intensity of physician-industry relationships, determined by the </w:t>
      </w:r>
      <w:r w:rsidR="00FE7693">
        <w:rPr>
          <w:rFonts w:ascii="Arial" w:eastAsia="Times New Roman" w:hAnsi="Arial" w:cs="Arial"/>
          <w:color w:val="000000"/>
        </w:rPr>
        <w:t>total value</w:t>
      </w:r>
      <w:r w:rsidR="00FE7693" w:rsidRPr="00D75A4D">
        <w:rPr>
          <w:rFonts w:ascii="Arial" w:eastAsia="Times New Roman" w:hAnsi="Arial" w:cs="Arial"/>
          <w:color w:val="000000"/>
        </w:rPr>
        <w:t xml:space="preserve"> </w:t>
      </w:r>
      <w:r w:rsidRPr="00D75A4D">
        <w:rPr>
          <w:rFonts w:ascii="Arial" w:eastAsia="Times New Roman" w:hAnsi="Arial" w:cs="Arial"/>
          <w:color w:val="000000"/>
        </w:rPr>
        <w:t>of industry payments, and prescribing of brand-name medications. We will perform sensitivity analyses to check for nonlinearity of this relationship by including a squared term of payments received in the model and by re-estimating the linear model using various cut-offs of total payments received. Adding a squared term for payments to the model allows for the possibility of a curvilinear relationship between payment and prescribing. A large coefficient on the squared term may be evidence of nonlinearity.</w:t>
      </w:r>
    </w:p>
    <w:p w14:paraId="582236CB"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339CE682" w14:textId="642839E2"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We will use univariate logistic regression analysis to analyze the association between industry payments and prescription of drugs of uncertain medical benefit. We will use multivariate logistic regression to analyze the association between receiving any industry payment with prescribing the drug of uncertain medical benefit, controlling for physician gender, specialty, region, therapeutic category prescribing and overall prescribing volume. All analyses will be performed at an </w:t>
      </w:r>
      <w:r w:rsidRPr="00D75A4D">
        <w:rPr>
          <w:rFonts w:ascii="Arial" w:eastAsia="Times New Roman" w:hAnsi="Arial" w:cs="Arial"/>
          <w:i/>
          <w:iCs/>
          <w:color w:val="000000"/>
        </w:rPr>
        <w:t>a priori</w:t>
      </w:r>
      <w:r w:rsidRPr="00D75A4D">
        <w:rPr>
          <w:rFonts w:ascii="Arial" w:eastAsia="Times New Roman" w:hAnsi="Arial" w:cs="Arial"/>
          <w:color w:val="000000"/>
        </w:rPr>
        <w:t xml:space="preserve"> alpha level of 0.05.</w:t>
      </w:r>
    </w:p>
    <w:p w14:paraId="2543DE1F"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37AD1D62" w14:textId="77777777" w:rsidR="00D75A4D" w:rsidRPr="00D75A4D" w:rsidRDefault="00D75A4D" w:rsidP="00D75A4D">
      <w:pPr>
        <w:numPr>
          <w:ilvl w:val="0"/>
          <w:numId w:val="5"/>
        </w:numPr>
        <w:spacing w:after="0" w:line="240" w:lineRule="auto"/>
        <w:textAlignment w:val="baseline"/>
        <w:rPr>
          <w:rFonts w:ascii="Arial" w:eastAsia="Times New Roman" w:hAnsi="Arial" w:cs="Arial"/>
          <w:color w:val="000000"/>
        </w:rPr>
      </w:pPr>
      <w:r w:rsidRPr="00D75A4D">
        <w:rPr>
          <w:rFonts w:ascii="Arial" w:eastAsia="Times New Roman" w:hAnsi="Arial" w:cs="Arial"/>
          <w:b/>
          <w:bCs/>
          <w:color w:val="000000"/>
        </w:rPr>
        <w:t>Description, Risks and Justification of Procedures</w:t>
      </w:r>
    </w:p>
    <w:p w14:paraId="074D1571" w14:textId="1B2D8671"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lastRenderedPageBreak/>
        <w:t xml:space="preserve"> There are few risks associated with our data collection and analyses. We do not use protected health </w:t>
      </w:r>
      <w:r w:rsidR="001E48FB" w:rsidRPr="00D75A4D">
        <w:rPr>
          <w:rFonts w:ascii="Arial" w:eastAsia="Times New Roman" w:hAnsi="Arial" w:cs="Arial"/>
          <w:color w:val="000000"/>
        </w:rPr>
        <w:t>information,</w:t>
      </w:r>
      <w:r w:rsidRPr="00D75A4D">
        <w:rPr>
          <w:rFonts w:ascii="Arial" w:eastAsia="Times New Roman" w:hAnsi="Arial" w:cs="Arial"/>
          <w:color w:val="000000"/>
        </w:rPr>
        <w:t xml:space="preserve"> nor </w:t>
      </w:r>
      <w:r w:rsidR="00B01779">
        <w:rPr>
          <w:rFonts w:ascii="Arial" w:eastAsia="Times New Roman" w:hAnsi="Arial" w:cs="Arial"/>
          <w:color w:val="000000"/>
        </w:rPr>
        <w:t>will we</w:t>
      </w:r>
      <w:r w:rsidRPr="00D75A4D">
        <w:rPr>
          <w:rFonts w:ascii="Arial" w:eastAsia="Times New Roman" w:hAnsi="Arial" w:cs="Arial"/>
          <w:color w:val="000000"/>
        </w:rPr>
        <w:t xml:space="preserve"> publish data that can be linked to specific providers. </w:t>
      </w:r>
      <w:r w:rsidR="00FE7693">
        <w:rPr>
          <w:rFonts w:ascii="Arial" w:eastAsia="Times New Roman" w:hAnsi="Arial" w:cs="Arial"/>
          <w:color w:val="000000"/>
        </w:rPr>
        <w:t>Data will be stored in a REDCap database.</w:t>
      </w:r>
    </w:p>
    <w:p w14:paraId="333C458D" w14:textId="77777777" w:rsidR="00D75A4D" w:rsidRPr="00D75A4D" w:rsidRDefault="00D75A4D" w:rsidP="00D75A4D">
      <w:pPr>
        <w:spacing w:after="0" w:line="240" w:lineRule="auto"/>
        <w:ind w:left="360"/>
        <w:rPr>
          <w:rFonts w:ascii="Times New Roman" w:eastAsia="Times New Roman" w:hAnsi="Times New Roman" w:cs="Times New Roman"/>
          <w:sz w:val="24"/>
          <w:szCs w:val="24"/>
        </w:rPr>
      </w:pPr>
      <w:r w:rsidRPr="00D75A4D">
        <w:rPr>
          <w:rFonts w:ascii="Arial" w:eastAsia="Times New Roman" w:hAnsi="Arial" w:cs="Arial"/>
          <w:b/>
          <w:bCs/>
          <w:color w:val="000000"/>
        </w:rPr>
        <w:t> </w:t>
      </w:r>
    </w:p>
    <w:p w14:paraId="2A45003A" w14:textId="77777777" w:rsidR="00D75A4D" w:rsidRPr="00D75A4D" w:rsidRDefault="00D75A4D" w:rsidP="00D75A4D">
      <w:pPr>
        <w:numPr>
          <w:ilvl w:val="0"/>
          <w:numId w:val="6"/>
        </w:numPr>
        <w:spacing w:after="0" w:line="240" w:lineRule="auto"/>
        <w:textAlignment w:val="baseline"/>
        <w:rPr>
          <w:rFonts w:ascii="Arial" w:eastAsia="Times New Roman" w:hAnsi="Arial" w:cs="Arial"/>
          <w:color w:val="000000"/>
        </w:rPr>
      </w:pPr>
      <w:r w:rsidRPr="00D75A4D">
        <w:rPr>
          <w:rFonts w:ascii="Arial" w:eastAsia="Times New Roman" w:hAnsi="Arial" w:cs="Arial"/>
          <w:b/>
          <w:bCs/>
          <w:color w:val="000000"/>
        </w:rPr>
        <w:t>Data Collection Tools:</w:t>
      </w:r>
    </w:p>
    <w:p w14:paraId="342667EB" w14:textId="75C359F4"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We will use a combined database that links the OPD and the MPDPUF datab</w:t>
      </w:r>
      <w:r w:rsidR="00B01779">
        <w:rPr>
          <w:rFonts w:ascii="Arial" w:eastAsia="Times New Roman" w:hAnsi="Arial" w:cs="Arial"/>
          <w:color w:val="000000"/>
        </w:rPr>
        <w:t>a</w:t>
      </w:r>
      <w:r w:rsidRPr="00D75A4D">
        <w:rPr>
          <w:rFonts w:ascii="Arial" w:eastAsia="Times New Roman" w:hAnsi="Arial" w:cs="Arial"/>
          <w:color w:val="000000"/>
        </w:rPr>
        <w:t>ses.</w:t>
      </w:r>
    </w:p>
    <w:p w14:paraId="406D7AB6" w14:textId="77777777" w:rsidR="00D75A4D" w:rsidRPr="00D75A4D" w:rsidRDefault="00D75A4D" w:rsidP="00D75A4D">
      <w:pPr>
        <w:spacing w:after="0" w:line="240" w:lineRule="auto"/>
        <w:ind w:left="1440"/>
        <w:rPr>
          <w:rFonts w:ascii="Times New Roman" w:eastAsia="Times New Roman" w:hAnsi="Times New Roman" w:cs="Times New Roman"/>
          <w:sz w:val="24"/>
          <w:szCs w:val="24"/>
        </w:rPr>
      </w:pPr>
      <w:r w:rsidRPr="00D75A4D">
        <w:rPr>
          <w:rFonts w:ascii="Arial" w:eastAsia="Times New Roman" w:hAnsi="Arial" w:cs="Arial"/>
          <w:color w:val="000000"/>
        </w:rPr>
        <w:t>  </w:t>
      </w:r>
    </w:p>
    <w:p w14:paraId="430977E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E.   Potential Scientific Problems: </w:t>
      </w:r>
    </w:p>
    <w:p w14:paraId="5D48AB75" w14:textId="6A5CB3D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Our cross-sectional study has notable limitations. We </w:t>
      </w:r>
      <w:r w:rsidR="00B01779" w:rsidRPr="00D75A4D">
        <w:rPr>
          <w:rFonts w:ascii="Arial" w:eastAsia="Times New Roman" w:hAnsi="Arial" w:cs="Arial"/>
          <w:color w:val="000000"/>
        </w:rPr>
        <w:t>c</w:t>
      </w:r>
      <w:r w:rsidR="00B01779">
        <w:rPr>
          <w:rFonts w:ascii="Arial" w:eastAsia="Times New Roman" w:hAnsi="Arial" w:cs="Arial"/>
          <w:color w:val="000000"/>
        </w:rPr>
        <w:t>an</w:t>
      </w:r>
      <w:r w:rsidR="00B01779" w:rsidRPr="00D75A4D">
        <w:rPr>
          <w:rFonts w:ascii="Arial" w:eastAsia="Times New Roman" w:hAnsi="Arial" w:cs="Arial"/>
          <w:color w:val="000000"/>
        </w:rPr>
        <w:t xml:space="preserve"> </w:t>
      </w:r>
      <w:r w:rsidRPr="00D75A4D">
        <w:rPr>
          <w:rFonts w:ascii="Arial" w:eastAsia="Times New Roman" w:hAnsi="Arial" w:cs="Arial"/>
          <w:color w:val="000000"/>
        </w:rPr>
        <w:t>detect an association only between prescribing</w:t>
      </w:r>
      <w:r w:rsidR="007F6D68">
        <w:rPr>
          <w:rFonts w:ascii="Arial" w:eastAsia="Times New Roman" w:hAnsi="Arial" w:cs="Arial"/>
          <w:color w:val="000000"/>
        </w:rPr>
        <w:t xml:space="preserve"> practices</w:t>
      </w:r>
      <w:r w:rsidRPr="00D75A4D">
        <w:rPr>
          <w:rFonts w:ascii="Arial" w:eastAsia="Times New Roman" w:hAnsi="Arial" w:cs="Arial"/>
          <w:color w:val="000000"/>
        </w:rPr>
        <w:t xml:space="preserve"> and financial relationships</w:t>
      </w:r>
      <w:r w:rsidR="007F6D68">
        <w:rPr>
          <w:rFonts w:ascii="Arial" w:eastAsia="Times New Roman" w:hAnsi="Arial" w:cs="Arial"/>
          <w:color w:val="000000"/>
        </w:rPr>
        <w:t>, and cannot determine causation</w:t>
      </w:r>
      <w:r w:rsidRPr="00D75A4D">
        <w:rPr>
          <w:rFonts w:ascii="Arial" w:eastAsia="Times New Roman" w:hAnsi="Arial" w:cs="Arial"/>
          <w:color w:val="000000"/>
        </w:rPr>
        <w:t>. It is possible that the physicians who more frequently prescribed pharmaceuticals were also those who were more open to receiving industry funding for meals, conferences, or other purposes. Alternatively, high prescribers of certain drugs may have been sought after by pharmaceutical companies to promote their products through various marketing activities, such as participation in speakers’ bureaus. Manufacturers purchase prescribing data for individual physicians from IMS Health and other vendors and use such information to guide their marketing efforts. Because the Medicare Part D prescription database includes only insurance claims for prescriptions that were filled, our analysis may have underestimated the extent of prescribing.</w:t>
      </w:r>
      <w:r w:rsidR="007F6D68">
        <w:rPr>
          <w:rFonts w:ascii="Arial" w:eastAsia="Times New Roman" w:hAnsi="Arial" w:cs="Arial"/>
          <w:color w:val="000000"/>
        </w:rPr>
        <w:t xml:space="preserve"> </w:t>
      </w:r>
      <w:r w:rsidR="00FE7693">
        <w:rPr>
          <w:rFonts w:ascii="Arial" w:eastAsia="Times New Roman" w:hAnsi="Arial" w:cs="Arial"/>
          <w:color w:val="000000"/>
        </w:rPr>
        <w:t xml:space="preserve">We also cannot comment on drugs that are not covered by Medicare part D, which could exclude medications commonly prescribed for younger </w:t>
      </w:r>
      <w:r w:rsidR="001873D6">
        <w:rPr>
          <w:rFonts w:ascii="Arial" w:eastAsia="Times New Roman" w:hAnsi="Arial" w:cs="Arial"/>
          <w:color w:val="000000"/>
        </w:rPr>
        <w:t>patients</w:t>
      </w:r>
      <w:r w:rsidR="00FE7693">
        <w:rPr>
          <w:rFonts w:ascii="Arial" w:eastAsia="Times New Roman" w:hAnsi="Arial" w:cs="Arial"/>
          <w:color w:val="000000"/>
        </w:rPr>
        <w:t>.</w:t>
      </w:r>
    </w:p>
    <w:p w14:paraId="47E6949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73DF9D67" w14:textId="3C8B4EE1"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Our findings are also limited by the accuracy of reporting of industry payments. </w:t>
      </w:r>
      <w:r w:rsidR="007F6D68">
        <w:rPr>
          <w:rFonts w:ascii="Arial" w:eastAsia="Times New Roman" w:hAnsi="Arial" w:cs="Arial"/>
          <w:color w:val="000000"/>
        </w:rPr>
        <w:t>E</w:t>
      </w:r>
      <w:r w:rsidRPr="00D75A4D">
        <w:rPr>
          <w:rFonts w:ascii="Arial" w:eastAsia="Times New Roman" w:hAnsi="Arial" w:cs="Arial"/>
          <w:color w:val="000000"/>
        </w:rPr>
        <w:t xml:space="preserve">ducation might be reported under several payment categories, such as grants/educational gifts, and educational training. We </w:t>
      </w:r>
      <w:r w:rsidR="007F6D68">
        <w:rPr>
          <w:rFonts w:ascii="Arial" w:eastAsia="Times New Roman" w:hAnsi="Arial" w:cs="Arial"/>
          <w:color w:val="000000"/>
        </w:rPr>
        <w:t>cannot</w:t>
      </w:r>
      <w:r w:rsidRPr="00D75A4D">
        <w:rPr>
          <w:rFonts w:ascii="Arial" w:eastAsia="Times New Roman" w:hAnsi="Arial" w:cs="Arial"/>
          <w:color w:val="000000"/>
        </w:rPr>
        <w:t xml:space="preserve"> determine the frequency of misattribution of the payment category or underreporting of payments. Nor </w:t>
      </w:r>
      <w:r w:rsidR="007F6D68">
        <w:rPr>
          <w:rFonts w:ascii="Arial" w:eastAsia="Times New Roman" w:hAnsi="Arial" w:cs="Arial"/>
          <w:color w:val="000000"/>
        </w:rPr>
        <w:t>are we able to</w:t>
      </w:r>
      <w:r w:rsidRPr="00D75A4D">
        <w:rPr>
          <w:rFonts w:ascii="Arial" w:eastAsia="Times New Roman" w:hAnsi="Arial" w:cs="Arial"/>
          <w:color w:val="000000"/>
        </w:rPr>
        <w:t xml:space="preserve"> control for certain physician characteristics not found in either database (e.g., practice characteristics, level of experience) that may have an impact on prescribing patterns.</w:t>
      </w:r>
      <w:r w:rsidR="00FE7693">
        <w:rPr>
          <w:rFonts w:ascii="Arial" w:eastAsia="Times New Roman" w:hAnsi="Arial" w:cs="Arial"/>
          <w:color w:val="000000"/>
        </w:rPr>
        <w:t xml:space="preserve"> </w:t>
      </w:r>
      <w:r w:rsidR="00FE7693" w:rsidRPr="00D75A4D">
        <w:rPr>
          <w:rFonts w:ascii="Arial" w:eastAsia="Times New Roman" w:hAnsi="Arial" w:cs="Arial"/>
          <w:color w:val="000000"/>
        </w:rPr>
        <w:t xml:space="preserve">Moreover, our analysis will differentiate between payments for medical devices and those for </w:t>
      </w:r>
      <w:r w:rsidR="00FE7693">
        <w:rPr>
          <w:rFonts w:ascii="Arial" w:eastAsia="Times New Roman" w:hAnsi="Arial" w:cs="Arial"/>
          <w:color w:val="000000"/>
        </w:rPr>
        <w:t>medications</w:t>
      </w:r>
      <w:r w:rsidR="00FE7693" w:rsidRPr="00D75A4D">
        <w:rPr>
          <w:rFonts w:ascii="Arial" w:eastAsia="Times New Roman" w:hAnsi="Arial" w:cs="Arial"/>
          <w:color w:val="000000"/>
        </w:rPr>
        <w:t>.</w:t>
      </w:r>
      <w:r w:rsidR="00FE7693">
        <w:rPr>
          <w:rFonts w:ascii="Arial" w:eastAsia="Times New Roman" w:hAnsi="Arial" w:cs="Arial"/>
          <w:color w:val="000000"/>
        </w:rPr>
        <w:t xml:space="preserve"> There may be fewer options for medical devices than medications; therefore, it is plausible physicians would receive different proportions of non-research payments for devices versus medications.</w:t>
      </w:r>
    </w:p>
    <w:p w14:paraId="64A660DE"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762C6973" w14:textId="123D9665"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Finally, while our analysis will likely achieve a very high match rate between the Open Payments data and the Part D prescribing data (&gt; 99%), there is a possibility that some providers who should have matched did not</w:t>
      </w:r>
      <w:r w:rsidR="00FE7693">
        <w:rPr>
          <w:rFonts w:ascii="Arial" w:eastAsia="Times New Roman" w:hAnsi="Arial" w:cs="Arial"/>
          <w:color w:val="000000"/>
        </w:rPr>
        <w:t xml:space="preserve">, excluding physicians who should have been included. </w:t>
      </w:r>
    </w:p>
    <w:p w14:paraId="20D6595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w:t>
      </w:r>
    </w:p>
    <w:p w14:paraId="5A2E1C1F"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35F9AFF9" w14:textId="77777777" w:rsidR="00D75A4D" w:rsidRPr="00D75A4D" w:rsidRDefault="00D75A4D" w:rsidP="00D75A4D">
      <w:pPr>
        <w:numPr>
          <w:ilvl w:val="0"/>
          <w:numId w:val="7"/>
        </w:numPr>
        <w:spacing w:after="0" w:line="240" w:lineRule="auto"/>
        <w:ind w:right="1180"/>
        <w:textAlignment w:val="baseline"/>
        <w:rPr>
          <w:rFonts w:ascii="Arial" w:eastAsia="Times New Roman" w:hAnsi="Arial" w:cs="Arial"/>
          <w:color w:val="000000"/>
        </w:rPr>
      </w:pPr>
      <w:r w:rsidRPr="00D75A4D">
        <w:rPr>
          <w:rFonts w:ascii="Arial" w:eastAsia="Times New Roman" w:hAnsi="Arial" w:cs="Arial"/>
          <w:b/>
          <w:bCs/>
          <w:color w:val="000000"/>
        </w:rPr>
        <w:t>Summarize Knowledge to be Gained: </w:t>
      </w:r>
    </w:p>
    <w:p w14:paraId="5353CF9A" w14:textId="468561C7" w:rsidR="00FE7693" w:rsidRDefault="00FE7693" w:rsidP="00D75A4D">
      <w:pPr>
        <w:spacing w:after="0" w:line="240" w:lineRule="auto"/>
        <w:rPr>
          <w:rFonts w:ascii="Arial" w:eastAsia="Times New Roman" w:hAnsi="Arial" w:cs="Arial"/>
          <w:color w:val="000000"/>
        </w:rPr>
      </w:pPr>
      <w:r>
        <w:rPr>
          <w:rFonts w:ascii="Arial" w:eastAsia="Times New Roman" w:hAnsi="Arial" w:cs="Arial"/>
          <w:color w:val="000000"/>
        </w:rPr>
        <w:t>We aim t</w:t>
      </w:r>
      <w:r w:rsidR="00D75A4D" w:rsidRPr="00D75A4D">
        <w:rPr>
          <w:rFonts w:ascii="Arial" w:eastAsia="Times New Roman" w:hAnsi="Arial" w:cs="Arial"/>
          <w:color w:val="000000"/>
        </w:rPr>
        <w:t xml:space="preserve">o better characterize the association between the receipt of </w:t>
      </w:r>
      <w:r>
        <w:rPr>
          <w:rFonts w:ascii="Arial" w:eastAsia="Times New Roman" w:hAnsi="Arial" w:cs="Arial"/>
          <w:color w:val="000000"/>
        </w:rPr>
        <w:t>pharmaceutical industry non-research</w:t>
      </w:r>
      <w:r w:rsidRPr="00D75A4D">
        <w:rPr>
          <w:rFonts w:ascii="Arial" w:eastAsia="Times New Roman" w:hAnsi="Arial" w:cs="Arial"/>
          <w:color w:val="000000"/>
        </w:rPr>
        <w:t xml:space="preserve"> </w:t>
      </w:r>
      <w:r w:rsidR="00D75A4D" w:rsidRPr="00D75A4D">
        <w:rPr>
          <w:rFonts w:ascii="Arial" w:eastAsia="Times New Roman" w:hAnsi="Arial" w:cs="Arial"/>
          <w:color w:val="000000"/>
        </w:rPr>
        <w:t xml:space="preserve">payments and the prescribing </w:t>
      </w:r>
      <w:r>
        <w:rPr>
          <w:rFonts w:ascii="Arial" w:eastAsia="Times New Roman" w:hAnsi="Arial" w:cs="Arial"/>
          <w:color w:val="000000"/>
        </w:rPr>
        <w:t>of women’s health medications.</w:t>
      </w:r>
      <w:r w:rsidRPr="00FE7693">
        <w:rPr>
          <w:rFonts w:ascii="Arial" w:eastAsia="Times New Roman" w:hAnsi="Arial" w:cs="Arial"/>
          <w:color w:val="000000"/>
        </w:rPr>
        <w:t xml:space="preserve"> </w:t>
      </w:r>
      <w:r w:rsidRPr="00D75A4D">
        <w:rPr>
          <w:rFonts w:ascii="Arial" w:eastAsia="Times New Roman" w:hAnsi="Arial" w:cs="Arial"/>
          <w:color w:val="000000"/>
        </w:rPr>
        <w:t xml:space="preserve">There are inherent tensions between the profits of health care </w:t>
      </w:r>
      <w:r>
        <w:rPr>
          <w:rFonts w:ascii="Arial" w:eastAsia="Times New Roman" w:hAnsi="Arial" w:cs="Arial"/>
          <w:color w:val="000000"/>
        </w:rPr>
        <w:t>companies</w:t>
      </w:r>
      <w:r w:rsidRPr="00D75A4D">
        <w:rPr>
          <w:rFonts w:ascii="Arial" w:eastAsia="Times New Roman" w:hAnsi="Arial" w:cs="Arial"/>
          <w:color w:val="000000"/>
        </w:rPr>
        <w:t xml:space="preserve"> and the affordability of medical care</w:t>
      </w:r>
      <w:r>
        <w:rPr>
          <w:rFonts w:ascii="Arial" w:eastAsia="Times New Roman" w:hAnsi="Arial" w:cs="Arial"/>
          <w:color w:val="000000"/>
        </w:rPr>
        <w:t xml:space="preserve">. Policy makers, physicians, and patients should be aware of the effect of pharmaceutical industry non-research payments on prescribing practices and </w:t>
      </w:r>
      <w:r w:rsidR="001E48FB">
        <w:rPr>
          <w:rFonts w:ascii="Arial" w:eastAsia="Times New Roman" w:hAnsi="Arial" w:cs="Arial"/>
          <w:color w:val="000000"/>
        </w:rPr>
        <w:t>its</w:t>
      </w:r>
      <w:r>
        <w:rPr>
          <w:rFonts w:ascii="Arial" w:eastAsia="Times New Roman" w:hAnsi="Arial" w:cs="Arial"/>
          <w:color w:val="000000"/>
        </w:rPr>
        <w:t xml:space="preserve"> potential financial consequences. Improved transparency of payments to physicians can increased shared decision making between physicians and their patients.</w:t>
      </w:r>
    </w:p>
    <w:p w14:paraId="0C903378" w14:textId="77777777" w:rsidR="00FE7693" w:rsidRDefault="00FE7693" w:rsidP="00D75A4D">
      <w:pPr>
        <w:spacing w:after="0" w:line="240" w:lineRule="auto"/>
        <w:rPr>
          <w:rFonts w:ascii="Arial" w:eastAsia="Times New Roman" w:hAnsi="Arial" w:cs="Arial"/>
          <w:color w:val="000000"/>
        </w:rPr>
      </w:pPr>
    </w:p>
    <w:p w14:paraId="46E0ADB6" w14:textId="3AB6DA58"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 </w:t>
      </w:r>
    </w:p>
    <w:p w14:paraId="3474F92F"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341723E9" w14:textId="1B54A528" w:rsidR="00D75A4D" w:rsidRPr="00D75A4D" w:rsidRDefault="00D75A4D" w:rsidP="00FE7693">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 </w:t>
      </w:r>
    </w:p>
    <w:p w14:paraId="3FE3C2BC" w14:textId="77777777" w:rsidR="00DA5D6C" w:rsidRDefault="00D75A4D" w:rsidP="00D75A4D">
      <w:pPr>
        <w:spacing w:after="0" w:line="240" w:lineRule="auto"/>
        <w:rPr>
          <w:rFonts w:ascii="Arial" w:eastAsia="Times New Roman" w:hAnsi="Arial" w:cs="Arial"/>
          <w:b/>
          <w:bCs/>
          <w:color w:val="000000"/>
        </w:rPr>
      </w:pPr>
      <w:r w:rsidRPr="00D75A4D">
        <w:rPr>
          <w:rFonts w:ascii="Arial" w:eastAsia="Times New Roman" w:hAnsi="Arial" w:cs="Arial"/>
          <w:b/>
          <w:bCs/>
          <w:color w:val="000000"/>
        </w:rPr>
        <w:t> </w:t>
      </w:r>
    </w:p>
    <w:p w14:paraId="1AC2D4BB" w14:textId="77777777" w:rsidR="00DA5D6C" w:rsidRDefault="00DA5D6C" w:rsidP="00D75A4D">
      <w:pPr>
        <w:spacing w:after="0" w:line="240" w:lineRule="auto"/>
        <w:rPr>
          <w:rFonts w:ascii="Arial" w:eastAsia="Times New Roman" w:hAnsi="Arial" w:cs="Arial"/>
          <w:b/>
          <w:bCs/>
          <w:color w:val="000000"/>
        </w:rPr>
      </w:pPr>
    </w:p>
    <w:p w14:paraId="0ADA0B4F" w14:textId="77777777" w:rsidR="00DA5D6C" w:rsidRDefault="00DA5D6C" w:rsidP="00D75A4D">
      <w:pPr>
        <w:spacing w:after="0" w:line="240" w:lineRule="auto"/>
        <w:rPr>
          <w:rFonts w:ascii="Arial" w:eastAsia="Times New Roman" w:hAnsi="Arial" w:cs="Arial"/>
          <w:b/>
          <w:bCs/>
          <w:color w:val="000000"/>
        </w:rPr>
      </w:pPr>
    </w:p>
    <w:p w14:paraId="76C970FE" w14:textId="3F67C414"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H. References:</w:t>
      </w:r>
    </w:p>
    <w:p w14:paraId="3A9A0C60" w14:textId="77777777" w:rsidR="00DA5D6C" w:rsidRDefault="00DA5D6C" w:rsidP="00DA5D6C"/>
    <w:p w14:paraId="1106E8DE" w14:textId="77777777" w:rsidR="00CE4429" w:rsidRPr="00CE4429" w:rsidRDefault="00DA5D6C" w:rsidP="00CE4429">
      <w:pPr>
        <w:pStyle w:val="EndNoteBibliography"/>
        <w:spacing w:after="0"/>
        <w:ind w:left="720" w:hanging="720"/>
      </w:pPr>
      <w:r>
        <w:fldChar w:fldCharType="begin"/>
      </w:r>
      <w:r>
        <w:instrText xml:space="preserve"> ADDIN EN.REFLIST </w:instrText>
      </w:r>
      <w:r>
        <w:fldChar w:fldCharType="separate"/>
      </w:r>
      <w:r w:rsidR="00CE4429" w:rsidRPr="00CE4429">
        <w:t>1.</w:t>
      </w:r>
      <w:r w:rsidR="00CE4429" w:rsidRPr="00CE4429">
        <w:tab/>
        <w:t xml:space="preserve">Kesselheim, A.S., J. Avorn, and A. Sarpatwari, </w:t>
      </w:r>
      <w:r w:rsidR="00CE4429" w:rsidRPr="00CE4429">
        <w:rPr>
          <w:i/>
        </w:rPr>
        <w:t>The High Cost of Prescription Drugs in the United States: Origins and Prospects for Reform.</w:t>
      </w:r>
      <w:r w:rsidR="00CE4429" w:rsidRPr="00CE4429">
        <w:t xml:space="preserve"> JAMA, 2016. </w:t>
      </w:r>
      <w:r w:rsidR="00CE4429" w:rsidRPr="00CE4429">
        <w:rPr>
          <w:b/>
        </w:rPr>
        <w:t>316</w:t>
      </w:r>
      <w:r w:rsidR="00CE4429" w:rsidRPr="00CE4429">
        <w:t>(8): p. 858-71.</w:t>
      </w:r>
    </w:p>
    <w:p w14:paraId="7E7944D0" w14:textId="77777777" w:rsidR="00CE4429" w:rsidRPr="00CE4429" w:rsidRDefault="00CE4429" w:rsidP="00CE4429">
      <w:pPr>
        <w:pStyle w:val="EndNoteBibliography"/>
        <w:spacing w:after="0"/>
        <w:ind w:left="720" w:hanging="720"/>
      </w:pPr>
      <w:r w:rsidRPr="00CE4429">
        <w:t>2.</w:t>
      </w:r>
      <w:r w:rsidRPr="00CE4429">
        <w:tab/>
        <w:t xml:space="preserve">Chandon, P., </w:t>
      </w:r>
      <w:r w:rsidRPr="00CE4429">
        <w:rPr>
          <w:i/>
        </w:rPr>
        <w:t>Innovative marketing strategies after patent expiry: The case of GSK's antibiotic Clamoxyl in France.</w:t>
      </w:r>
      <w:r w:rsidRPr="00CE4429">
        <w:t xml:space="preserve"> International Journal of Medical Marketing, 2004. </w:t>
      </w:r>
      <w:r w:rsidRPr="00CE4429">
        <w:rPr>
          <w:b/>
        </w:rPr>
        <w:t>4</w:t>
      </w:r>
      <w:r w:rsidRPr="00CE4429">
        <w:t>(1): p. 65-73.</w:t>
      </w:r>
    </w:p>
    <w:p w14:paraId="1E9CC6C6" w14:textId="77777777" w:rsidR="00CE4429" w:rsidRPr="00CE4429" w:rsidRDefault="00CE4429" w:rsidP="00CE4429">
      <w:pPr>
        <w:pStyle w:val="EndNoteBibliography"/>
        <w:spacing w:after="0"/>
        <w:ind w:left="720" w:hanging="720"/>
      </w:pPr>
      <w:r w:rsidRPr="00CE4429">
        <w:t>3.</w:t>
      </w:r>
      <w:r w:rsidRPr="00CE4429">
        <w:tab/>
        <w:t xml:space="preserve">Zezza, M.A. and M.A. Bachhuber, </w:t>
      </w:r>
      <w:r w:rsidRPr="00CE4429">
        <w:rPr>
          <w:i/>
        </w:rPr>
        <w:t>Payments from drug companies to physicians are associated with higher volume and more expensive opioid analgesic prescribing.</w:t>
      </w:r>
      <w:r w:rsidRPr="00CE4429">
        <w:t xml:space="preserve"> PLoS One, 2018. </w:t>
      </w:r>
      <w:r w:rsidRPr="00CE4429">
        <w:rPr>
          <w:b/>
        </w:rPr>
        <w:t>13</w:t>
      </w:r>
      <w:r w:rsidRPr="00CE4429">
        <w:t>(12): p. e0209383.</w:t>
      </w:r>
    </w:p>
    <w:p w14:paraId="46840D92" w14:textId="77777777" w:rsidR="00CE4429" w:rsidRPr="00CE4429" w:rsidRDefault="00CE4429" w:rsidP="00CE4429">
      <w:pPr>
        <w:pStyle w:val="EndNoteBibliography"/>
        <w:spacing w:after="0"/>
        <w:ind w:left="720" w:hanging="720"/>
      </w:pPr>
      <w:r w:rsidRPr="00CE4429">
        <w:t>4.</w:t>
      </w:r>
      <w:r w:rsidRPr="00CE4429">
        <w:tab/>
        <w:t xml:space="preserve">Campbell, E.G., et al., </w:t>
      </w:r>
      <w:r w:rsidRPr="00CE4429">
        <w:rPr>
          <w:i/>
        </w:rPr>
        <w:t>Physician Professionalism and Changes in Physician-Industry Relationships From 2004 to 2009.</w:t>
      </w:r>
      <w:r w:rsidRPr="00CE4429">
        <w:t xml:space="preserve"> Archives of Internal Medicine, 2010. </w:t>
      </w:r>
      <w:r w:rsidRPr="00CE4429">
        <w:rPr>
          <w:b/>
        </w:rPr>
        <w:t>170</w:t>
      </w:r>
      <w:r w:rsidRPr="00CE4429">
        <w:t>(20).</w:t>
      </w:r>
    </w:p>
    <w:p w14:paraId="0F952C7B" w14:textId="77777777" w:rsidR="00CE4429" w:rsidRPr="00CE4429" w:rsidRDefault="00CE4429" w:rsidP="00CE4429">
      <w:pPr>
        <w:pStyle w:val="EndNoteBibliography"/>
        <w:spacing w:after="0"/>
        <w:ind w:left="720" w:hanging="720"/>
      </w:pPr>
      <w:r w:rsidRPr="00CE4429">
        <w:t>5.</w:t>
      </w:r>
      <w:r w:rsidRPr="00CE4429">
        <w:tab/>
        <w:t xml:space="preserve">Wazana, A., </w:t>
      </w:r>
      <w:r w:rsidRPr="00CE4429">
        <w:rPr>
          <w:i/>
        </w:rPr>
        <w:t>Physicians and the pharmaceutical industry: is a gift ever just a gift?</w:t>
      </w:r>
      <w:r w:rsidRPr="00CE4429">
        <w:t xml:space="preserve"> JAMA, 2000. </w:t>
      </w:r>
      <w:r w:rsidRPr="00CE4429">
        <w:rPr>
          <w:b/>
        </w:rPr>
        <w:t>283</w:t>
      </w:r>
      <w:r w:rsidRPr="00CE4429">
        <w:t>(3): p. 373-80.</w:t>
      </w:r>
    </w:p>
    <w:p w14:paraId="474EADF4" w14:textId="68C1A4B0" w:rsidR="00CE4429" w:rsidRPr="00CE4429" w:rsidRDefault="00CE4429" w:rsidP="00CE4429">
      <w:pPr>
        <w:pStyle w:val="EndNoteBibliography"/>
        <w:spacing w:after="0"/>
        <w:ind w:left="720" w:hanging="720"/>
      </w:pPr>
      <w:r w:rsidRPr="00CE4429">
        <w:t>6.</w:t>
      </w:r>
      <w:r w:rsidRPr="00CE4429">
        <w:tab/>
        <w:t xml:space="preserve">Services, C.f.M.M. </w:t>
      </w:r>
      <w:r w:rsidRPr="00CE4429">
        <w:rPr>
          <w:i/>
        </w:rPr>
        <w:t>Open Payments</w:t>
      </w:r>
      <w:r w:rsidRPr="00CE4429">
        <w:t xml:space="preserve">. 2017; Available from: </w:t>
      </w:r>
      <w:hyperlink r:id="rId10" w:history="1">
        <w:r w:rsidRPr="00CE4429">
          <w:rPr>
            <w:rStyle w:val="Hyperlink"/>
          </w:rPr>
          <w:t>http://www.cms.gov/OpenPayments</w:t>
        </w:r>
      </w:hyperlink>
      <w:r w:rsidRPr="00CE4429">
        <w:t>.</w:t>
      </w:r>
    </w:p>
    <w:p w14:paraId="4B867DDE" w14:textId="77777777" w:rsidR="00CE4429" w:rsidRPr="00CE4429" w:rsidRDefault="00CE4429" w:rsidP="00CE4429">
      <w:pPr>
        <w:pStyle w:val="EndNoteBibliography"/>
        <w:spacing w:after="0"/>
        <w:ind w:left="720" w:hanging="720"/>
      </w:pPr>
      <w:r w:rsidRPr="00CE4429">
        <w:t>7.</w:t>
      </w:r>
      <w:r w:rsidRPr="00CE4429">
        <w:tab/>
        <w:t xml:space="preserve">services, C.f.M.M., </w:t>
      </w:r>
      <w:r w:rsidRPr="00CE4429">
        <w:rPr>
          <w:i/>
        </w:rPr>
        <w:t>Medicare Provider Utilization and Payment Data: Part D Prescriber CY 2014.</w:t>
      </w:r>
      <w:r w:rsidRPr="00CE4429">
        <w:t xml:space="preserve"> 2014.</w:t>
      </w:r>
    </w:p>
    <w:p w14:paraId="2CE51BB4" w14:textId="77777777" w:rsidR="00CE4429" w:rsidRPr="00CE4429" w:rsidRDefault="00CE4429" w:rsidP="00CE4429">
      <w:pPr>
        <w:pStyle w:val="EndNoteBibliography"/>
        <w:spacing w:after="0"/>
        <w:ind w:left="720" w:hanging="720"/>
      </w:pPr>
      <w:r w:rsidRPr="00CE4429">
        <w:t>8.</w:t>
      </w:r>
      <w:r w:rsidRPr="00CE4429">
        <w:tab/>
        <w:t xml:space="preserve">Fleischman, W., et al., </w:t>
      </w:r>
      <w:r w:rsidRPr="00CE4429">
        <w:rPr>
          <w:i/>
        </w:rPr>
        <w:t>Association between payments from manufacturers of pharmaceuticals to physicians and regional prescribing: cross sectional ecological study.</w:t>
      </w:r>
      <w:r w:rsidRPr="00CE4429">
        <w:t xml:space="preserve"> BMJ, 2016. </w:t>
      </w:r>
      <w:r w:rsidRPr="00CE4429">
        <w:rPr>
          <w:b/>
        </w:rPr>
        <w:t>354</w:t>
      </w:r>
      <w:r w:rsidRPr="00CE4429">
        <w:t>: p. i4189.</w:t>
      </w:r>
    </w:p>
    <w:p w14:paraId="12CEE49B" w14:textId="77777777" w:rsidR="00CE4429" w:rsidRPr="00CE4429" w:rsidRDefault="00CE4429" w:rsidP="00CE4429">
      <w:pPr>
        <w:pStyle w:val="EndNoteBibliography"/>
        <w:spacing w:after="0"/>
        <w:ind w:left="720" w:hanging="720"/>
      </w:pPr>
      <w:r w:rsidRPr="00CE4429">
        <w:t>9.</w:t>
      </w:r>
      <w:r w:rsidRPr="00CE4429">
        <w:tab/>
        <w:t xml:space="preserve">Perlis, R.H. and C.S. Perlis, </w:t>
      </w:r>
      <w:r w:rsidRPr="00CE4429">
        <w:rPr>
          <w:i/>
        </w:rPr>
        <w:t>Physician Payments from Industry Are Associated with Greater Medicare Part D Prescribing Costs.</w:t>
      </w:r>
      <w:r w:rsidRPr="00CE4429">
        <w:t xml:space="preserve"> PLoS One, 2016. </w:t>
      </w:r>
      <w:r w:rsidRPr="00CE4429">
        <w:rPr>
          <w:b/>
        </w:rPr>
        <w:t>11</w:t>
      </w:r>
      <w:r w:rsidRPr="00CE4429">
        <w:t>(5): p. e0155474.</w:t>
      </w:r>
    </w:p>
    <w:p w14:paraId="7554A8F1" w14:textId="77777777" w:rsidR="00CE4429" w:rsidRPr="00CE4429" w:rsidRDefault="00CE4429" w:rsidP="00CE4429">
      <w:pPr>
        <w:pStyle w:val="EndNoteBibliography"/>
        <w:spacing w:after="0"/>
        <w:ind w:left="720" w:hanging="720"/>
      </w:pPr>
      <w:r w:rsidRPr="00CE4429">
        <w:t>10.</w:t>
      </w:r>
      <w:r w:rsidRPr="00CE4429">
        <w:tab/>
        <w:t xml:space="preserve">Taylor, S.C., et al., </w:t>
      </w:r>
      <w:r w:rsidRPr="00CE4429">
        <w:rPr>
          <w:i/>
        </w:rPr>
        <w:t>Physician-Industry Interactions and Anti-Vascular Endothelial Growth Factor Use Among US Ophthalmologists.</w:t>
      </w:r>
      <w:r w:rsidRPr="00CE4429">
        <w:t xml:space="preserve"> JAMA Ophthalmol, 2016. </w:t>
      </w:r>
      <w:r w:rsidRPr="00CE4429">
        <w:rPr>
          <w:b/>
        </w:rPr>
        <w:t>134</w:t>
      </w:r>
      <w:r w:rsidRPr="00CE4429">
        <w:t>(8): p. 897-903.</w:t>
      </w:r>
    </w:p>
    <w:p w14:paraId="3E6A67E0" w14:textId="77777777" w:rsidR="00CE4429" w:rsidRPr="00CE4429" w:rsidRDefault="00CE4429" w:rsidP="00CE4429">
      <w:pPr>
        <w:pStyle w:val="EndNoteBibliography"/>
        <w:spacing w:after="0"/>
        <w:ind w:left="720" w:hanging="720"/>
      </w:pPr>
      <w:r w:rsidRPr="00CE4429">
        <w:t>11.</w:t>
      </w:r>
      <w:r w:rsidRPr="00CE4429">
        <w:tab/>
        <w:t xml:space="preserve">Yeh, J.S., et al., </w:t>
      </w:r>
      <w:r w:rsidRPr="00CE4429">
        <w:rPr>
          <w:i/>
        </w:rPr>
        <w:t>Association of Industry Payments to Physicians With the Prescribing of Brand-name Statins in Massachusetts.</w:t>
      </w:r>
      <w:r w:rsidRPr="00CE4429">
        <w:t xml:space="preserve"> JAMA Intern Med, 2016. </w:t>
      </w:r>
      <w:r w:rsidRPr="00CE4429">
        <w:rPr>
          <w:b/>
        </w:rPr>
        <w:t>176</w:t>
      </w:r>
      <w:r w:rsidRPr="00CE4429">
        <w:t>(6): p. 763-8.</w:t>
      </w:r>
    </w:p>
    <w:p w14:paraId="2AFF8665" w14:textId="77777777" w:rsidR="00CE4429" w:rsidRPr="00CE4429" w:rsidRDefault="00CE4429" w:rsidP="00CE4429">
      <w:pPr>
        <w:pStyle w:val="EndNoteBibliography"/>
        <w:spacing w:after="0"/>
        <w:ind w:left="720" w:hanging="720"/>
      </w:pPr>
      <w:r w:rsidRPr="00CE4429">
        <w:t>12.</w:t>
      </w:r>
      <w:r w:rsidRPr="00CE4429">
        <w:tab/>
        <w:t xml:space="preserve">Muffly, T.M., et al., </w:t>
      </w:r>
      <w:r w:rsidRPr="00CE4429">
        <w:rPr>
          <w:i/>
        </w:rPr>
        <w:t>Industry Payments to Obstetricians and Gynecologists Under the Sunshine Act.</w:t>
      </w:r>
      <w:r w:rsidRPr="00CE4429">
        <w:t xml:space="preserve"> Obstet Gynecol, 2018. </w:t>
      </w:r>
      <w:r w:rsidRPr="00CE4429">
        <w:rPr>
          <w:b/>
        </w:rPr>
        <w:t>132</w:t>
      </w:r>
      <w:r w:rsidRPr="00CE4429">
        <w:t>(1): p. 9-17.</w:t>
      </w:r>
    </w:p>
    <w:p w14:paraId="7BA15356" w14:textId="571AC096" w:rsidR="00CE4429" w:rsidRPr="00CE4429" w:rsidRDefault="00CE4429" w:rsidP="00CE4429">
      <w:pPr>
        <w:pStyle w:val="EndNoteBibliography"/>
        <w:spacing w:after="0"/>
        <w:ind w:left="720" w:hanging="720"/>
      </w:pPr>
      <w:r w:rsidRPr="00CE4429">
        <w:t>13.</w:t>
      </w:r>
      <w:r w:rsidRPr="00CE4429">
        <w:tab/>
      </w:r>
      <w:r w:rsidRPr="00CE4429">
        <w:rPr>
          <w:i/>
        </w:rPr>
        <w:t>Physician Compare</w:t>
      </w:r>
      <w:r w:rsidRPr="00CE4429">
        <w:t xml:space="preserve">.  [cited 2019; Available from: </w:t>
      </w:r>
      <w:hyperlink r:id="rId11" w:history="1">
        <w:r w:rsidRPr="00CE4429">
          <w:rPr>
            <w:rStyle w:val="Hyperlink"/>
          </w:rPr>
          <w:t>https://www.medicare.gov/physiciancompare/</w:t>
        </w:r>
      </w:hyperlink>
      <w:r w:rsidRPr="00CE4429">
        <w:t>.</w:t>
      </w:r>
    </w:p>
    <w:p w14:paraId="13BD4355" w14:textId="7AC53AA0" w:rsidR="00CE4429" w:rsidRPr="00CE4429" w:rsidRDefault="00CE4429" w:rsidP="00CE4429">
      <w:pPr>
        <w:pStyle w:val="EndNoteBibliography"/>
        <w:spacing w:after="0"/>
        <w:ind w:left="720" w:hanging="720"/>
      </w:pPr>
      <w:r w:rsidRPr="00CE4429">
        <w:t>14.</w:t>
      </w:r>
      <w:r w:rsidRPr="00CE4429">
        <w:tab/>
        <w:t xml:space="preserve">Services, C.f.M.M. </w:t>
      </w:r>
      <w:r w:rsidRPr="00CE4429">
        <w:rPr>
          <w:i/>
        </w:rPr>
        <w:t>NPI Files</w:t>
      </w:r>
      <w:r w:rsidRPr="00CE4429">
        <w:t xml:space="preserve">. 2016; Available from: </w:t>
      </w:r>
      <w:hyperlink r:id="rId12" w:history="1">
        <w:r w:rsidRPr="00CE4429">
          <w:rPr>
            <w:rStyle w:val="Hyperlink"/>
          </w:rPr>
          <w:t>http://download.cms.gov/nppes/NPI_Files.html</w:t>
        </w:r>
      </w:hyperlink>
      <w:r w:rsidRPr="00CE4429">
        <w:t>.</w:t>
      </w:r>
    </w:p>
    <w:p w14:paraId="73504579" w14:textId="3D04459A" w:rsidR="00CE4429" w:rsidRPr="00CE4429" w:rsidRDefault="00CE4429" w:rsidP="00CE4429">
      <w:pPr>
        <w:pStyle w:val="EndNoteBibliography"/>
        <w:spacing w:after="0"/>
        <w:ind w:left="720" w:hanging="720"/>
      </w:pPr>
      <w:r w:rsidRPr="00CE4429">
        <w:t>15.</w:t>
      </w:r>
      <w:r w:rsidRPr="00CE4429">
        <w:tab/>
        <w:t xml:space="preserve">Administration, U.S.F.a.D. </w:t>
      </w:r>
      <w:r w:rsidRPr="00CE4429">
        <w:rPr>
          <w:i/>
        </w:rPr>
        <w:t>FDA Approved Drug Products</w:t>
      </w:r>
      <w:r w:rsidRPr="00CE4429">
        <w:t xml:space="preserve">. 2015; Available from: </w:t>
      </w:r>
      <w:hyperlink r:id="rId13" w:history="1">
        <w:r w:rsidRPr="00CE4429">
          <w:rPr>
            <w:rStyle w:val="Hyperlink"/>
          </w:rPr>
          <w:t>https://www.accessdata.fda.gov/scripts/cder/daf/index.cfm</w:t>
        </w:r>
      </w:hyperlink>
      <w:r w:rsidRPr="00CE4429">
        <w:t>.</w:t>
      </w:r>
    </w:p>
    <w:p w14:paraId="5D70D18A" w14:textId="751A47C1" w:rsidR="00CE4429" w:rsidRPr="00CE4429" w:rsidRDefault="00CE4429" w:rsidP="00CE4429">
      <w:pPr>
        <w:pStyle w:val="EndNoteBibliography"/>
        <w:ind w:left="720" w:hanging="720"/>
      </w:pPr>
      <w:r w:rsidRPr="00CE4429">
        <w:t>16.</w:t>
      </w:r>
      <w:r w:rsidRPr="00CE4429">
        <w:tab/>
        <w:t xml:space="preserve">Drugs.com. 2015; Available from: </w:t>
      </w:r>
      <w:hyperlink r:id="rId14" w:history="1">
        <w:r w:rsidRPr="00CE4429">
          <w:rPr>
            <w:rStyle w:val="Hyperlink"/>
          </w:rPr>
          <w:t>http://www.drugs.com</w:t>
        </w:r>
      </w:hyperlink>
      <w:r w:rsidRPr="00CE4429">
        <w:t>.</w:t>
      </w:r>
    </w:p>
    <w:p w14:paraId="29F662E5" w14:textId="69863A20" w:rsidR="003D6829" w:rsidRDefault="00DA5D6C" w:rsidP="003D6829">
      <w:r>
        <w:fldChar w:fldCharType="end"/>
      </w:r>
    </w:p>
    <w:p w14:paraId="35980F0E" w14:textId="48135D7D" w:rsidR="00D75A4D" w:rsidRPr="003D6829" w:rsidRDefault="00DA5D6C" w:rsidP="003D6829">
      <w:r>
        <w:rPr>
          <w:rFonts w:ascii="Arial" w:eastAsia="Times New Roman" w:hAnsi="Arial" w:cs="Arial"/>
          <w:b/>
          <w:bCs/>
          <w:color w:val="000000"/>
          <w:u w:val="single"/>
        </w:rPr>
        <w:t>Graphs and Figures</w:t>
      </w:r>
    </w:p>
    <w:p w14:paraId="3869E206" w14:textId="77777777" w:rsidR="00D75A4D" w:rsidRPr="00D75A4D" w:rsidRDefault="00D75A4D" w:rsidP="00D75A4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76"/>
        <w:gridCol w:w="1321"/>
        <w:gridCol w:w="828"/>
        <w:gridCol w:w="1276"/>
        <w:gridCol w:w="790"/>
        <w:gridCol w:w="1281"/>
        <w:gridCol w:w="790"/>
        <w:gridCol w:w="788"/>
      </w:tblGrid>
      <w:tr w:rsidR="00D75A4D" w:rsidRPr="00D75A4D" w14:paraId="0BC2C36F" w14:textId="77777777" w:rsidTr="00D75A4D">
        <w:trPr>
          <w:trHeight w:val="780"/>
        </w:trPr>
        <w:tc>
          <w:tcPr>
            <w:tcW w:w="0" w:type="auto"/>
            <w:gridSpan w:val="8"/>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5110C783" w14:textId="2F4BCB85"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Arial" w:eastAsia="Times New Roman" w:hAnsi="Arial" w:cs="Arial"/>
                <w:b/>
                <w:bCs/>
                <w:color w:val="000000"/>
              </w:rPr>
              <w:t>Demographics Dummy Table</w:t>
            </w:r>
            <w:r w:rsidRPr="00D75A4D">
              <w:rPr>
                <w:rFonts w:ascii="Calibri" w:eastAsia="Times New Roman" w:hAnsi="Calibri" w:cs="Calibri"/>
                <w:b/>
                <w:bCs/>
                <w:color w:val="000000"/>
              </w:rPr>
              <w:t xml:space="preserve">: </w:t>
            </w:r>
            <w:r w:rsidR="00FE7693">
              <w:rPr>
                <w:rFonts w:ascii="Calibri" w:eastAsia="Times New Roman" w:hAnsi="Calibri" w:cs="Calibri"/>
                <w:b/>
                <w:bCs/>
                <w:color w:val="000000"/>
              </w:rPr>
              <w:t>Percentage</w:t>
            </w:r>
            <w:r w:rsidR="00FE7693" w:rsidRPr="00D75A4D">
              <w:rPr>
                <w:rFonts w:ascii="Calibri" w:eastAsia="Times New Roman" w:hAnsi="Calibri" w:cs="Calibri"/>
                <w:b/>
                <w:bCs/>
                <w:color w:val="000000"/>
              </w:rPr>
              <w:t xml:space="preserve"> </w:t>
            </w:r>
            <w:r w:rsidRPr="00D75A4D">
              <w:rPr>
                <w:rFonts w:ascii="Calibri" w:eastAsia="Times New Roman" w:hAnsi="Calibri" w:cs="Calibri"/>
                <w:b/>
                <w:bCs/>
                <w:color w:val="000000"/>
              </w:rPr>
              <w:t>of doctors who received Non-research payments for OBGYN Medications prescribed to Medicare Part D Beneficiaries</w:t>
            </w:r>
          </w:p>
        </w:tc>
      </w:tr>
      <w:tr w:rsidR="00D75A4D" w:rsidRPr="00D75A4D" w14:paraId="558D6CBD"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40C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039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E83A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E9B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FFCA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A2A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CB6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tcBorders>
            <w:tcMar>
              <w:top w:w="100" w:type="dxa"/>
              <w:left w:w="100" w:type="dxa"/>
              <w:bottom w:w="100" w:type="dxa"/>
              <w:right w:w="100" w:type="dxa"/>
            </w:tcMar>
            <w:hideMark/>
          </w:tcPr>
          <w:p w14:paraId="2DFCC7E5"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765F9198"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729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6D6B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F09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917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Receipt of Industry Payments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7B20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0AA4FBE1"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7562EB5A"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708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ABB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xml:space="preserve"> All Physicians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60F3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013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xml:space="preserve">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1FA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210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3022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67063D1A"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309044E4"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E4E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C8C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xml:space="preserve"> n = 32320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854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193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xml:space="preserve"> n = 23142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0DD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F54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xml:space="preserve"> n = 9178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58E8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w:t>
            </w:r>
          </w:p>
        </w:tc>
        <w:tc>
          <w:tcPr>
            <w:tcW w:w="0" w:type="auto"/>
            <w:tcBorders>
              <w:left w:val="single" w:sz="8" w:space="0" w:color="000000"/>
            </w:tcBorders>
            <w:tcMar>
              <w:top w:w="100" w:type="dxa"/>
              <w:left w:w="100" w:type="dxa"/>
              <w:bottom w:w="100" w:type="dxa"/>
              <w:right w:w="100" w:type="dxa"/>
            </w:tcMar>
            <w:hideMark/>
          </w:tcPr>
          <w:p w14:paraId="77F9431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P-value</w:t>
            </w:r>
          </w:p>
        </w:tc>
      </w:tr>
      <w:tr w:rsidR="00D75A4D" w:rsidRPr="00D75A4D" w14:paraId="16FF43FA"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AFD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Prescriber characteristics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190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FB0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770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399C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A85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6EB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1E9D6382"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7E4FADC7"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87D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i/>
                <w:iCs/>
                <w:color w:val="000000"/>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270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2A0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163B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A2D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355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75D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630CD4E1"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3C2188D4"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96A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2DCD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18,892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D8D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1E9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13,026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CDA0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42D1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5,866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34F5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64%</w:t>
            </w:r>
          </w:p>
        </w:tc>
        <w:tc>
          <w:tcPr>
            <w:tcW w:w="0" w:type="auto"/>
            <w:tcBorders>
              <w:left w:val="single" w:sz="8" w:space="0" w:color="000000"/>
            </w:tcBorders>
            <w:tcMar>
              <w:top w:w="100" w:type="dxa"/>
              <w:left w:w="100" w:type="dxa"/>
              <w:bottom w:w="100" w:type="dxa"/>
              <w:right w:w="100" w:type="dxa"/>
            </w:tcMar>
            <w:hideMark/>
          </w:tcPr>
          <w:p w14:paraId="05983B24"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6655E967"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B020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D98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13,428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24F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28A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10,116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00A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082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487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36%</w:t>
            </w:r>
          </w:p>
        </w:tc>
        <w:tc>
          <w:tcPr>
            <w:tcW w:w="0" w:type="auto"/>
            <w:tcBorders>
              <w:left w:val="single" w:sz="8" w:space="0" w:color="000000"/>
            </w:tcBorders>
            <w:tcMar>
              <w:top w:w="100" w:type="dxa"/>
              <w:left w:w="100" w:type="dxa"/>
              <w:bottom w:w="100" w:type="dxa"/>
              <w:right w:w="100" w:type="dxa"/>
            </w:tcMar>
            <w:hideMark/>
          </w:tcPr>
          <w:p w14:paraId="0AD69D1C"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114E8274"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7F10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86D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A6A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0A6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813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ABA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8B26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33C114FA"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0B876E95"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687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i/>
                <w:iCs/>
                <w:color w:val="000000"/>
              </w:rPr>
              <w:t>Age (y)</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7A88872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62B509A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563F3D1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53170F1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36A9E11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2E2DB22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2A189135"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078FC805"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F2D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Younger than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079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28,545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18A5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2A6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20,238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921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EEF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8,307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A62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91%</w:t>
            </w:r>
          </w:p>
        </w:tc>
        <w:tc>
          <w:tcPr>
            <w:tcW w:w="0" w:type="auto"/>
            <w:tcBorders>
              <w:left w:val="single" w:sz="8" w:space="0" w:color="000000"/>
            </w:tcBorders>
            <w:tcMar>
              <w:top w:w="100" w:type="dxa"/>
              <w:left w:w="100" w:type="dxa"/>
              <w:bottom w:w="100" w:type="dxa"/>
              <w:right w:w="100" w:type="dxa"/>
            </w:tcMar>
            <w:hideMark/>
          </w:tcPr>
          <w:p w14:paraId="0DD38B32"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00AEC97E"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2CE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Older than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C5F8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3,651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98E1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FBB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2,808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77A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B89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843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C69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9%</w:t>
            </w:r>
          </w:p>
        </w:tc>
        <w:tc>
          <w:tcPr>
            <w:tcW w:w="0" w:type="auto"/>
            <w:tcBorders>
              <w:left w:val="single" w:sz="8" w:space="0" w:color="000000"/>
            </w:tcBorders>
            <w:tcMar>
              <w:top w:w="100" w:type="dxa"/>
              <w:left w:w="100" w:type="dxa"/>
              <w:bottom w:w="100" w:type="dxa"/>
              <w:right w:w="100" w:type="dxa"/>
            </w:tcMar>
            <w:hideMark/>
          </w:tcPr>
          <w:p w14:paraId="3F3C2045"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50E2DA86"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92C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E7D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978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6C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7255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8EA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FC08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left w:val="single" w:sz="8" w:space="0" w:color="000000"/>
            </w:tcBorders>
            <w:tcMar>
              <w:top w:w="100" w:type="dxa"/>
              <w:left w:w="100" w:type="dxa"/>
              <w:bottom w:w="100" w:type="dxa"/>
              <w:right w:w="100" w:type="dxa"/>
            </w:tcMar>
            <w:hideMark/>
          </w:tcPr>
          <w:p w14:paraId="6E190507"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007DED68"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1F9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E18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44F9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F03D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25B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032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939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5F3E9F9B"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58ECC35D"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581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i/>
                <w:iCs/>
                <w:color w:val="000000"/>
              </w:rPr>
              <w:t>Medical school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613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371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C76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5D8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180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8BA8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2237FCDF"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283BE0B8"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FA42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lastRenderedPageBreak/>
              <w:t>Osteopathic training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05B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3B5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B184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E5BA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71B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FF2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0BAA884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45374F77"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1C28B82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MD</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612D8AA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hideMark/>
          </w:tcPr>
          <w:p w14:paraId="2B2E1F3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gridSpan w:val="5"/>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23711B7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426183EA"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5AA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28B0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E3E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11B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CBDC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682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C41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tcBorders>
            <w:tcMar>
              <w:top w:w="100" w:type="dxa"/>
              <w:left w:w="100" w:type="dxa"/>
              <w:bottom w:w="100" w:type="dxa"/>
              <w:right w:w="100" w:type="dxa"/>
            </w:tcMar>
            <w:hideMark/>
          </w:tcPr>
          <w:p w14:paraId="61422A66"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7F0D9A7E"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E815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146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FD00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C1B9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C1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7663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8CFA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1FD30FB0"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1341C7FD"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BF8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i/>
                <w:iCs/>
                <w:color w:val="000000"/>
              </w:rPr>
              <w:t>Medical School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32F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61C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1FBE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9E87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20B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C774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4739E638"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2EAB3514"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1FFF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66E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24,893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652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CD6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18,030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DDC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78%</w:t>
            </w:r>
          </w:p>
        </w:tc>
        <w:tc>
          <w:tcPr>
            <w:tcW w:w="0" w:type="auto"/>
            <w:tcBorders>
              <w:top w:val="single" w:sz="8" w:space="0" w:color="000000"/>
              <w:left w:val="single" w:sz="8" w:space="0" w:color="000000"/>
              <w:bottom w:val="single" w:sz="8" w:space="0" w:color="000000"/>
              <w:right w:val="single" w:sz="8" w:space="0" w:color="000000"/>
            </w:tcBorders>
            <w:shd w:val="clear" w:color="auto" w:fill="FFCC00"/>
            <w:tcMar>
              <w:top w:w="100" w:type="dxa"/>
              <w:left w:w="100" w:type="dxa"/>
              <w:bottom w:w="100" w:type="dxa"/>
              <w:right w:w="100" w:type="dxa"/>
            </w:tcMar>
            <w:hideMark/>
          </w:tcPr>
          <w:p w14:paraId="1F07203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6,863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9A9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75%</w:t>
            </w:r>
          </w:p>
        </w:tc>
        <w:tc>
          <w:tcPr>
            <w:tcW w:w="0" w:type="auto"/>
            <w:tcBorders>
              <w:left w:val="single" w:sz="8" w:space="0" w:color="000000"/>
            </w:tcBorders>
            <w:tcMar>
              <w:top w:w="100" w:type="dxa"/>
              <w:left w:w="100" w:type="dxa"/>
              <w:bottom w:w="100" w:type="dxa"/>
              <w:right w:w="100" w:type="dxa"/>
            </w:tcMar>
            <w:hideMark/>
          </w:tcPr>
          <w:p w14:paraId="67B8914D"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7537405C"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00EA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Non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E834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7,427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B1E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C6F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5,112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2E2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478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849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25%</w:t>
            </w:r>
          </w:p>
        </w:tc>
        <w:tc>
          <w:tcPr>
            <w:tcW w:w="0" w:type="auto"/>
            <w:tcBorders>
              <w:left w:val="single" w:sz="8" w:space="0" w:color="000000"/>
            </w:tcBorders>
            <w:tcMar>
              <w:top w:w="100" w:type="dxa"/>
              <w:left w:w="100" w:type="dxa"/>
              <w:bottom w:w="100" w:type="dxa"/>
              <w:right w:w="100" w:type="dxa"/>
            </w:tcMar>
            <w:hideMark/>
          </w:tcPr>
          <w:p w14:paraId="7E28905D"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607DD3B1"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FDE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6A50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6946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F62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5CC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F23B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2DF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c>
          <w:tcPr>
            <w:tcW w:w="0" w:type="auto"/>
            <w:tcBorders>
              <w:left w:val="single" w:sz="8" w:space="0" w:color="000000"/>
            </w:tcBorders>
            <w:tcMar>
              <w:top w:w="100" w:type="dxa"/>
              <w:left w:w="100" w:type="dxa"/>
              <w:bottom w:w="100" w:type="dxa"/>
              <w:right w:w="100" w:type="dxa"/>
            </w:tcMar>
            <w:hideMark/>
          </w:tcPr>
          <w:p w14:paraId="2B2FB6A0"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b/>
                <w:bCs/>
                <w:color w:val="000000"/>
              </w:rPr>
              <w:t> </w:t>
            </w:r>
          </w:p>
        </w:tc>
      </w:tr>
      <w:tr w:rsidR="00D75A4D" w:rsidRPr="00D75A4D" w14:paraId="46F691AF"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16A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i/>
                <w:iCs/>
                <w:color w:val="000000"/>
              </w:rPr>
              <w:t>ACOG District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C6F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5B8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594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6C48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EFAD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9D24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7C042B1A"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50A38A40"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CF8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1A0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6700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416A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FBC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BA3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491C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20EA1E92"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050E8F0A" w14:textId="77777777" w:rsidTr="00D75A4D">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907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I (Connecticut, Maine, Massachusetts, New Hampshire, Rhode Island, Vermont)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0F8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1,988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8AC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71BF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339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EEB1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0C4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9%</w:t>
            </w:r>
          </w:p>
        </w:tc>
        <w:tc>
          <w:tcPr>
            <w:tcW w:w="0" w:type="auto"/>
            <w:tcBorders>
              <w:left w:val="single" w:sz="8" w:space="0" w:color="000000"/>
            </w:tcBorders>
            <w:tcMar>
              <w:top w:w="100" w:type="dxa"/>
              <w:left w:w="100" w:type="dxa"/>
              <w:bottom w:w="100" w:type="dxa"/>
              <w:right w:w="100" w:type="dxa"/>
            </w:tcMar>
            <w:hideMark/>
          </w:tcPr>
          <w:p w14:paraId="438CA123"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1D5D304D"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258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II (New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D2E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2,306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D5B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589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D47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1F9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699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CFF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w:t>
            </w:r>
          </w:p>
        </w:tc>
        <w:tc>
          <w:tcPr>
            <w:tcW w:w="0" w:type="auto"/>
            <w:tcBorders>
              <w:left w:val="single" w:sz="8" w:space="0" w:color="000000"/>
            </w:tcBorders>
            <w:tcMar>
              <w:top w:w="100" w:type="dxa"/>
              <w:left w:w="100" w:type="dxa"/>
              <w:bottom w:w="100" w:type="dxa"/>
              <w:right w:w="100" w:type="dxa"/>
            </w:tcMar>
            <w:hideMark/>
          </w:tcPr>
          <w:p w14:paraId="59D361D6"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DFE096F" w14:textId="77777777" w:rsidTr="00D75A4D">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C07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III (Delaware, New Jersey and Pennsylvania)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059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B36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0A5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2DE7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1E7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647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5E37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w:t>
            </w:r>
          </w:p>
        </w:tc>
        <w:tc>
          <w:tcPr>
            <w:tcW w:w="0" w:type="auto"/>
            <w:tcBorders>
              <w:left w:val="single" w:sz="8" w:space="0" w:color="000000"/>
            </w:tcBorders>
            <w:tcMar>
              <w:top w:w="100" w:type="dxa"/>
              <w:left w:w="100" w:type="dxa"/>
              <w:bottom w:w="100" w:type="dxa"/>
              <w:right w:w="100" w:type="dxa"/>
            </w:tcMar>
            <w:hideMark/>
          </w:tcPr>
          <w:p w14:paraId="7AA52EB7"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7BF3CB81" w14:textId="77777777" w:rsidTr="00D75A4D">
        <w:trPr>
          <w:trHeight w:val="1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CB0F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lastRenderedPageBreak/>
              <w:t>District IV (District of Columbia, Georgia, Maryland, North Carolina, South Carolina, Virginia, West Virginia)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55D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4,322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0E07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259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304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92D1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3E3F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11%</w:t>
            </w:r>
          </w:p>
        </w:tc>
        <w:tc>
          <w:tcPr>
            <w:tcW w:w="0" w:type="auto"/>
            <w:tcBorders>
              <w:left w:val="single" w:sz="8" w:space="0" w:color="000000"/>
            </w:tcBorders>
            <w:tcMar>
              <w:top w:w="100" w:type="dxa"/>
              <w:left w:w="100" w:type="dxa"/>
              <w:bottom w:w="100" w:type="dxa"/>
              <w:right w:w="100" w:type="dxa"/>
            </w:tcMar>
            <w:hideMark/>
          </w:tcPr>
          <w:p w14:paraId="0BCE1477"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E9E535E" w14:textId="77777777" w:rsidTr="00D75A4D">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0F7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V (Indiana, Kentucky, Ohio, Michigan)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649E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5FA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9F5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2,613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FD67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C23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8A4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w:t>
            </w:r>
          </w:p>
        </w:tc>
        <w:tc>
          <w:tcPr>
            <w:tcW w:w="0" w:type="auto"/>
            <w:tcBorders>
              <w:left w:val="single" w:sz="8" w:space="0" w:color="000000"/>
            </w:tcBorders>
            <w:tcMar>
              <w:top w:w="100" w:type="dxa"/>
              <w:left w:w="100" w:type="dxa"/>
              <w:bottom w:w="100" w:type="dxa"/>
              <w:right w:w="100" w:type="dxa"/>
            </w:tcMar>
            <w:hideMark/>
          </w:tcPr>
          <w:p w14:paraId="1D5F5DCD"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055C2A3D" w14:textId="77777777" w:rsidTr="00D75A4D">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2B71" w14:textId="0376A5CA"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District VI </w:t>
            </w:r>
            <w:r w:rsidR="001E48FB" w:rsidRPr="00D75A4D">
              <w:rPr>
                <w:rFonts w:ascii="Calibri" w:eastAsia="Times New Roman" w:hAnsi="Calibri" w:cs="Calibri"/>
                <w:color w:val="000000"/>
              </w:rPr>
              <w:t>(Illinois</w:t>
            </w:r>
            <w:r w:rsidRPr="00D75A4D">
              <w:rPr>
                <w:rFonts w:ascii="Calibri" w:eastAsia="Times New Roman" w:hAnsi="Calibri" w:cs="Calibri"/>
                <w:color w:val="000000"/>
              </w:rPr>
              <w:t>, Iowa, Minnesota, Nebraska, North Dakota, South Dakota, Wisconsin)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764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4EA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0DDE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D89F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62A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DC13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14%</w:t>
            </w:r>
          </w:p>
        </w:tc>
        <w:tc>
          <w:tcPr>
            <w:tcW w:w="0" w:type="auto"/>
            <w:tcBorders>
              <w:left w:val="single" w:sz="8" w:space="0" w:color="000000"/>
            </w:tcBorders>
            <w:tcMar>
              <w:top w:w="100" w:type="dxa"/>
              <w:left w:w="100" w:type="dxa"/>
              <w:bottom w:w="100" w:type="dxa"/>
              <w:right w:w="100" w:type="dxa"/>
            </w:tcMar>
            <w:hideMark/>
          </w:tcPr>
          <w:p w14:paraId="75096B09"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1DBE33A" w14:textId="77777777" w:rsidTr="00D75A4D">
        <w:trPr>
          <w:trHeight w:val="1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2447" w14:textId="44F73594"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District VII (Alabama, Arkansas, Kansas, </w:t>
            </w:r>
            <w:r w:rsidR="001E48FB" w:rsidRPr="00D75A4D">
              <w:rPr>
                <w:rFonts w:ascii="Calibri" w:eastAsia="Times New Roman" w:hAnsi="Calibri" w:cs="Calibri"/>
                <w:color w:val="000000"/>
              </w:rPr>
              <w:t>Louisiana, Mississippi</w:t>
            </w:r>
            <w:r w:rsidRPr="00D75A4D">
              <w:rPr>
                <w:rFonts w:ascii="Calibri" w:eastAsia="Times New Roman" w:hAnsi="Calibri" w:cs="Calibri"/>
                <w:color w:val="000000"/>
              </w:rPr>
              <w:t>, Missouri, Oklahoma, Tennessee)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818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C15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909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2,768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482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3819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8F1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w:t>
            </w:r>
          </w:p>
        </w:tc>
        <w:tc>
          <w:tcPr>
            <w:tcW w:w="0" w:type="auto"/>
            <w:tcBorders>
              <w:left w:val="single" w:sz="8" w:space="0" w:color="000000"/>
            </w:tcBorders>
            <w:tcMar>
              <w:top w:w="100" w:type="dxa"/>
              <w:left w:w="100" w:type="dxa"/>
              <w:bottom w:w="100" w:type="dxa"/>
              <w:right w:w="100" w:type="dxa"/>
            </w:tcMar>
            <w:hideMark/>
          </w:tcPr>
          <w:p w14:paraId="1BDE7FDC"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A90B8A5" w14:textId="77777777" w:rsidTr="00D75A4D">
        <w:trPr>
          <w:trHeight w:val="1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0CC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VIII (Alaska, Arizona, Colorado, Hawaii, Idaho, Montana, Nevada, New Mexico, Oregon, Utah, Washington, Wyoming)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E69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0BF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BA8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D996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3BB2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5E6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13%</w:t>
            </w:r>
          </w:p>
        </w:tc>
        <w:tc>
          <w:tcPr>
            <w:tcW w:w="0" w:type="auto"/>
            <w:tcBorders>
              <w:left w:val="single" w:sz="8" w:space="0" w:color="000000"/>
            </w:tcBorders>
            <w:tcMar>
              <w:top w:w="100" w:type="dxa"/>
              <w:left w:w="100" w:type="dxa"/>
              <w:bottom w:w="100" w:type="dxa"/>
              <w:right w:w="100" w:type="dxa"/>
            </w:tcMar>
            <w:hideMark/>
          </w:tcPr>
          <w:p w14:paraId="5FC52E5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04935AF"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6C6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IX (California)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A84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240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182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1,926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7FE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0B47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8EFF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11%</w:t>
            </w:r>
          </w:p>
        </w:tc>
        <w:tc>
          <w:tcPr>
            <w:tcW w:w="0" w:type="auto"/>
            <w:tcBorders>
              <w:left w:val="single" w:sz="8" w:space="0" w:color="000000"/>
            </w:tcBorders>
            <w:tcMar>
              <w:top w:w="100" w:type="dxa"/>
              <w:left w:w="100" w:type="dxa"/>
              <w:bottom w:w="100" w:type="dxa"/>
              <w:right w:w="100" w:type="dxa"/>
            </w:tcMar>
            <w:hideMark/>
          </w:tcPr>
          <w:p w14:paraId="37AA6DF6"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5A258D7A"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D4C2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XI (Texas)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066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962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63B5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1,914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54A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C336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534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DD59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w:t>
            </w:r>
          </w:p>
        </w:tc>
        <w:tc>
          <w:tcPr>
            <w:tcW w:w="0" w:type="auto"/>
            <w:tcBorders>
              <w:left w:val="single" w:sz="8" w:space="0" w:color="000000"/>
            </w:tcBorders>
            <w:tcMar>
              <w:top w:w="100" w:type="dxa"/>
              <w:left w:w="100" w:type="dxa"/>
              <w:bottom w:w="100" w:type="dxa"/>
              <w:right w:w="100" w:type="dxa"/>
            </w:tcMar>
            <w:hideMark/>
          </w:tcPr>
          <w:p w14:paraId="11288290"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0E3ED269"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5FE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District XII (Florida)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1D6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744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A80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1,482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A44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3D4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608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4%</w:t>
            </w:r>
          </w:p>
        </w:tc>
        <w:tc>
          <w:tcPr>
            <w:tcW w:w="0" w:type="auto"/>
            <w:tcBorders>
              <w:left w:val="single" w:sz="8" w:space="0" w:color="000000"/>
            </w:tcBorders>
            <w:tcMar>
              <w:top w:w="100" w:type="dxa"/>
              <w:left w:w="100" w:type="dxa"/>
              <w:bottom w:w="100" w:type="dxa"/>
              <w:right w:w="100" w:type="dxa"/>
            </w:tcMar>
            <w:hideMark/>
          </w:tcPr>
          <w:p w14:paraId="7B65DF92"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FEDA681"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CF0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F57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FA7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ADC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4DE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BA5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6552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7B0D7FD2"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27CA6DC"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98F9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b/>
                <w:bCs/>
                <w:color w:val="000000"/>
              </w:rPr>
              <w:lastRenderedPageBreak/>
              <w:t>Prescriber practice 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6367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496C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FDF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05E6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3147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4B7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22BDB2AF"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823709C"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A241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i/>
                <w:iCs/>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060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71A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5E3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35D3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02D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3D55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32DC4A84"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52926FC"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F58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Critical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F024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632A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235F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D23E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AF8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8B5D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left w:val="single" w:sz="8" w:space="0" w:color="000000"/>
            </w:tcBorders>
            <w:tcMar>
              <w:top w:w="100" w:type="dxa"/>
              <w:left w:w="100" w:type="dxa"/>
              <w:bottom w:w="100" w:type="dxa"/>
              <w:right w:w="100" w:type="dxa"/>
            </w:tcMar>
            <w:hideMark/>
          </w:tcPr>
          <w:p w14:paraId="4D4402B8"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788FFD2D"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58B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Family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DC6D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F5D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AA0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54B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6DFD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787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left w:val="single" w:sz="8" w:space="0" w:color="000000"/>
            </w:tcBorders>
            <w:tcMar>
              <w:top w:w="100" w:type="dxa"/>
              <w:left w:w="100" w:type="dxa"/>
              <w:bottom w:w="100" w:type="dxa"/>
              <w:right w:w="100" w:type="dxa"/>
            </w:tcMar>
            <w:hideMark/>
          </w:tcPr>
          <w:p w14:paraId="2E2C679F"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2F571DF" w14:textId="77777777" w:rsidTr="00D75A4D">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08CF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Female Pelvic Medicine and Reconstructive Surgery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2BC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651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5C6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A715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2BD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D6C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7E2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w:t>
            </w:r>
          </w:p>
        </w:tc>
        <w:tc>
          <w:tcPr>
            <w:tcW w:w="0" w:type="auto"/>
            <w:tcBorders>
              <w:left w:val="single" w:sz="8" w:space="0" w:color="000000"/>
            </w:tcBorders>
            <w:tcMar>
              <w:top w:w="100" w:type="dxa"/>
              <w:left w:w="100" w:type="dxa"/>
              <w:bottom w:w="100" w:type="dxa"/>
              <w:right w:w="100" w:type="dxa"/>
            </w:tcMar>
            <w:hideMark/>
          </w:tcPr>
          <w:p w14:paraId="3425A346"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3CD0C30"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4FC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Gynecologic Oncology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6D7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32E1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F2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495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827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223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w:t>
            </w:r>
          </w:p>
        </w:tc>
        <w:tc>
          <w:tcPr>
            <w:tcW w:w="0" w:type="auto"/>
            <w:tcBorders>
              <w:left w:val="single" w:sz="8" w:space="0" w:color="000000"/>
            </w:tcBorders>
            <w:tcMar>
              <w:top w:w="100" w:type="dxa"/>
              <w:left w:w="100" w:type="dxa"/>
              <w:bottom w:w="100" w:type="dxa"/>
              <w:right w:w="100" w:type="dxa"/>
            </w:tcMar>
            <w:hideMark/>
          </w:tcPr>
          <w:p w14:paraId="59F84071"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55F53B5E"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95ED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Hospice and Palliative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0F1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50F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511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1FF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72D7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7BC8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w:t>
            </w:r>
          </w:p>
        </w:tc>
        <w:tc>
          <w:tcPr>
            <w:tcW w:w="0" w:type="auto"/>
            <w:tcBorders>
              <w:left w:val="single" w:sz="8" w:space="0" w:color="000000"/>
            </w:tcBorders>
            <w:tcMar>
              <w:top w:w="100" w:type="dxa"/>
              <w:left w:w="100" w:type="dxa"/>
              <w:bottom w:w="100" w:type="dxa"/>
              <w:right w:w="100" w:type="dxa"/>
            </w:tcMar>
            <w:hideMark/>
          </w:tcPr>
          <w:p w14:paraId="3148EE93"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1C206FD"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674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Maternal-Fetal Medicine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F33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D46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1850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083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B3D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302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w:t>
            </w:r>
          </w:p>
        </w:tc>
        <w:tc>
          <w:tcPr>
            <w:tcW w:w="0" w:type="auto"/>
            <w:tcBorders>
              <w:left w:val="single" w:sz="8" w:space="0" w:color="000000"/>
            </w:tcBorders>
            <w:tcMar>
              <w:top w:w="100" w:type="dxa"/>
              <w:left w:w="100" w:type="dxa"/>
              <w:bottom w:w="100" w:type="dxa"/>
              <w:right w:w="100" w:type="dxa"/>
            </w:tcMar>
            <w:hideMark/>
          </w:tcPr>
          <w:p w14:paraId="6E85E57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DAD72AE" w14:textId="77777777" w:rsidTr="00D75A4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2E74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Obstetrics and Gynecology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B68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25,587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33E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17F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19,404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A24C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22CE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6,183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26E3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67%</w:t>
            </w:r>
          </w:p>
        </w:tc>
        <w:tc>
          <w:tcPr>
            <w:tcW w:w="0" w:type="auto"/>
            <w:tcBorders>
              <w:left w:val="single" w:sz="8" w:space="0" w:color="000000"/>
            </w:tcBorders>
            <w:tcMar>
              <w:top w:w="100" w:type="dxa"/>
              <w:left w:w="100" w:type="dxa"/>
              <w:bottom w:w="100" w:type="dxa"/>
              <w:right w:w="100" w:type="dxa"/>
            </w:tcMar>
            <w:hideMark/>
          </w:tcPr>
          <w:p w14:paraId="474C1AD0"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898C84B"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5643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48A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4,028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4BD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3A8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2,266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AC4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17A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1,762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B139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19%</w:t>
            </w:r>
          </w:p>
        </w:tc>
        <w:tc>
          <w:tcPr>
            <w:tcW w:w="0" w:type="auto"/>
            <w:tcBorders>
              <w:left w:val="single" w:sz="8" w:space="0" w:color="000000"/>
            </w:tcBorders>
            <w:tcMar>
              <w:top w:w="100" w:type="dxa"/>
              <w:left w:w="100" w:type="dxa"/>
              <w:bottom w:w="100" w:type="dxa"/>
              <w:right w:w="100" w:type="dxa"/>
            </w:tcMar>
            <w:hideMark/>
          </w:tcPr>
          <w:p w14:paraId="101AA0D5"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32DD3183"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D8E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340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876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3CF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C67F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2F1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86B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73FFAEA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76366EA1" w14:textId="77777777" w:rsidTr="00D75A4D">
        <w:trPr>
          <w:trHeight w:val="7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426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Annual number of Medicare Part D beneficiaries served??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E7FF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89F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858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64F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2C4BE254"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5676AC7A"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CC00"/>
            <w:tcMar>
              <w:top w:w="100" w:type="dxa"/>
              <w:left w:w="100" w:type="dxa"/>
              <w:bottom w:w="100" w:type="dxa"/>
              <w:right w:w="100" w:type="dxa"/>
            </w:tcMar>
            <w:hideMark/>
          </w:tcPr>
          <w:p w14:paraId="213F069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0 - 50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51C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5,006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A1C5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997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22BD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1F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B9C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352B3AAC"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699E7EF"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B5E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lastRenderedPageBreak/>
              <w:t>51 - 100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939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81F6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9AAD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5CE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2A1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65B9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21F59D22"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DA5CD6C"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99B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101 - 250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A57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2,651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E77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E2D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526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4785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4E3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2E996433"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07F4C53A"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7A5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251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D1E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3,706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1A2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38F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9E81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9B96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BB38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31F465D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1BA4BFC9"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EF1C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Unknown</w:t>
            </w:r>
          </w:p>
        </w:tc>
        <w:tc>
          <w:tcPr>
            <w:tcW w:w="0" w:type="auto"/>
            <w:tcBorders>
              <w:top w:val="single" w:sz="8" w:space="0" w:color="000000"/>
              <w:left w:val="single" w:sz="8" w:space="0" w:color="000000"/>
              <w:bottom w:val="single" w:sz="8" w:space="0" w:color="000000"/>
              <w:right w:val="single" w:sz="8" w:space="0" w:color="000000"/>
            </w:tcBorders>
            <w:shd w:val="clear" w:color="auto" w:fill="FFCC00"/>
            <w:tcMar>
              <w:top w:w="100" w:type="dxa"/>
              <w:left w:w="100" w:type="dxa"/>
              <w:bottom w:w="100" w:type="dxa"/>
              <w:right w:w="100" w:type="dxa"/>
            </w:tcMar>
            <w:hideMark/>
          </w:tcPr>
          <w:p w14:paraId="0DCF140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18,939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054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58.6%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BD3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C098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065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1B1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281729A1"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55DFC8B"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41A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C5D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52E0"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FE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5E2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166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0AAC"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2C982F5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0EFDE9DE" w14:textId="77777777" w:rsidTr="00D75A4D">
        <w:trPr>
          <w:trHeight w:val="7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E40B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Annual number of Medicare Part D claims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BE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011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030A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7CB1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7095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w:t>
            </w:r>
          </w:p>
        </w:tc>
        <w:tc>
          <w:tcPr>
            <w:tcW w:w="0" w:type="auto"/>
            <w:tcBorders>
              <w:left w:val="single" w:sz="8" w:space="0" w:color="000000"/>
            </w:tcBorders>
            <w:tcMar>
              <w:top w:w="100" w:type="dxa"/>
              <w:left w:w="100" w:type="dxa"/>
              <w:bottom w:w="100" w:type="dxa"/>
              <w:right w:w="100" w:type="dxa"/>
            </w:tcMar>
            <w:hideMark/>
          </w:tcPr>
          <w:p w14:paraId="6EAD7211"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56938569"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CC00"/>
            <w:tcMar>
              <w:top w:w="100" w:type="dxa"/>
              <w:left w:w="100" w:type="dxa"/>
              <w:bottom w:w="100" w:type="dxa"/>
              <w:right w:w="100" w:type="dxa"/>
            </w:tcMar>
            <w:hideMark/>
          </w:tcPr>
          <w:p w14:paraId="3E01AE8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0 - 100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884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81A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FC4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0A36F"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A996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506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0DD8F09E"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573DD76"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E6D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101 - 400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637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20F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FE1E"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97B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567D"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1D68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51708A3B"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2F0585E2"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E48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401 - 2000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25DF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7,091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BA78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75F08"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8029"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27EF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6395"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58221827"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4A5484A7"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F04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2001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821C6"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2,054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691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B49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425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3854"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F337"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047652D6"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r w:rsidR="00D75A4D" w:rsidRPr="00D75A4D" w14:paraId="695C9E14" w14:textId="77777777" w:rsidTr="00D75A4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CC00"/>
            <w:tcMar>
              <w:top w:w="100" w:type="dxa"/>
              <w:left w:w="100" w:type="dxa"/>
              <w:bottom w:w="100" w:type="dxa"/>
              <w:right w:w="100" w:type="dxa"/>
            </w:tcMar>
            <w:hideMark/>
          </w:tcPr>
          <w:p w14:paraId="2771DB41"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054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 xml:space="preserve">        </w:t>
            </w:r>
            <w:r w:rsidRPr="00D75A4D">
              <w:rPr>
                <w:rFonts w:ascii="Calibri" w:eastAsia="Times New Roman" w:hAnsi="Calibri" w:cs="Calibri"/>
                <w:color w:val="000000"/>
              </w:rPr>
              <w:tab/>
              <w:t>8,478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79B1B"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26.2%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2463"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D20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AF02"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2D6CA" w14:textId="77777777" w:rsidR="00D75A4D" w:rsidRPr="00D75A4D" w:rsidRDefault="00D75A4D" w:rsidP="00D75A4D">
            <w:pPr>
              <w:spacing w:after="0" w:line="240" w:lineRule="auto"/>
              <w:ind w:left="80"/>
              <w:rPr>
                <w:rFonts w:ascii="Times New Roman" w:eastAsia="Times New Roman" w:hAnsi="Times New Roman" w:cs="Times New Roman"/>
                <w:sz w:val="24"/>
                <w:szCs w:val="24"/>
              </w:rPr>
            </w:pPr>
            <w:r w:rsidRPr="00D75A4D">
              <w:rPr>
                <w:rFonts w:ascii="Calibri" w:eastAsia="Times New Roman" w:hAnsi="Calibri" w:cs="Calibri"/>
                <w:color w:val="000000"/>
              </w:rPr>
              <w:t>#REF!</w:t>
            </w:r>
          </w:p>
        </w:tc>
        <w:tc>
          <w:tcPr>
            <w:tcW w:w="0" w:type="auto"/>
            <w:tcBorders>
              <w:left w:val="single" w:sz="8" w:space="0" w:color="000000"/>
            </w:tcBorders>
            <w:tcMar>
              <w:top w:w="100" w:type="dxa"/>
              <w:left w:w="100" w:type="dxa"/>
              <w:bottom w:w="100" w:type="dxa"/>
              <w:right w:w="100" w:type="dxa"/>
            </w:tcMar>
            <w:hideMark/>
          </w:tcPr>
          <w:p w14:paraId="1BA6CEEA" w14:textId="77777777" w:rsidR="00D75A4D" w:rsidRPr="00D75A4D" w:rsidRDefault="00D75A4D" w:rsidP="00D75A4D">
            <w:pPr>
              <w:spacing w:after="0" w:line="240" w:lineRule="auto"/>
              <w:ind w:left="80"/>
              <w:jc w:val="right"/>
              <w:rPr>
                <w:rFonts w:ascii="Times New Roman" w:eastAsia="Times New Roman" w:hAnsi="Times New Roman" w:cs="Times New Roman"/>
                <w:sz w:val="24"/>
                <w:szCs w:val="24"/>
              </w:rPr>
            </w:pPr>
            <w:r w:rsidRPr="00D75A4D">
              <w:rPr>
                <w:rFonts w:ascii="Calibri" w:eastAsia="Times New Roman" w:hAnsi="Calibri" w:cs="Calibri"/>
                <w:color w:val="000000"/>
              </w:rPr>
              <w:t> </w:t>
            </w:r>
          </w:p>
        </w:tc>
      </w:tr>
    </w:tbl>
    <w:p w14:paraId="21295283"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494F3EFC"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003029C2"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2BEB3A5" w14:textId="77777777" w:rsidR="00D75A4D" w:rsidRPr="00D75A4D" w:rsidRDefault="00D75A4D" w:rsidP="00D75A4D">
      <w:pPr>
        <w:spacing w:after="0" w:line="240" w:lineRule="auto"/>
        <w:rPr>
          <w:rFonts w:ascii="Times New Roman" w:eastAsia="Times New Roman" w:hAnsi="Times New Roman" w:cs="Times New Roman"/>
          <w:sz w:val="24"/>
          <w:szCs w:val="24"/>
        </w:rPr>
      </w:pPr>
    </w:p>
    <w:p w14:paraId="78FE954F"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9B2F42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Dummy Prescription Table: Prescription Days Supply made by OBGYN Physicians from 2013 to 2017. </w:t>
      </w:r>
    </w:p>
    <w:tbl>
      <w:tblPr>
        <w:tblW w:w="0" w:type="auto"/>
        <w:tblCellMar>
          <w:top w:w="15" w:type="dxa"/>
          <w:left w:w="15" w:type="dxa"/>
          <w:bottom w:w="15" w:type="dxa"/>
          <w:right w:w="15" w:type="dxa"/>
        </w:tblCellMar>
        <w:tblLook w:val="04A0" w:firstRow="1" w:lastRow="0" w:firstColumn="1" w:lastColumn="0" w:noHBand="0" w:noVBand="1"/>
      </w:tblPr>
      <w:tblGrid>
        <w:gridCol w:w="1622"/>
        <w:gridCol w:w="1380"/>
        <w:gridCol w:w="1380"/>
        <w:gridCol w:w="1380"/>
      </w:tblGrid>
      <w:tr w:rsidR="00D75A4D" w:rsidRPr="00D75A4D" w14:paraId="5EC2DFE8" w14:textId="77777777" w:rsidTr="00D75A4D">
        <w:trPr>
          <w:trHeight w:val="500"/>
        </w:trPr>
        <w:tc>
          <w:tcPr>
            <w:tcW w:w="0" w:type="auto"/>
            <w:tcBorders>
              <w:top w:val="single" w:sz="8" w:space="0" w:color="A9D08E"/>
              <w:left w:val="single" w:sz="8" w:space="0" w:color="A9D08E"/>
              <w:bottom w:val="single" w:sz="8" w:space="0" w:color="A9D08E"/>
            </w:tcBorders>
            <w:shd w:val="clear" w:color="auto" w:fill="70AD47"/>
            <w:tcMar>
              <w:top w:w="100" w:type="dxa"/>
              <w:left w:w="100" w:type="dxa"/>
              <w:bottom w:w="100" w:type="dxa"/>
              <w:right w:w="100" w:type="dxa"/>
            </w:tcMar>
            <w:vAlign w:val="bottom"/>
            <w:hideMark/>
          </w:tcPr>
          <w:p w14:paraId="414D7122"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b/>
                <w:bCs/>
                <w:color w:val="FFFFFF"/>
              </w:rPr>
              <w:lastRenderedPageBreak/>
              <w:t>Drug</w:t>
            </w:r>
          </w:p>
        </w:tc>
        <w:tc>
          <w:tcPr>
            <w:tcW w:w="0" w:type="auto"/>
            <w:tcBorders>
              <w:top w:val="single" w:sz="8" w:space="0" w:color="A9D08E"/>
              <w:bottom w:val="single" w:sz="8" w:space="0" w:color="A9D08E"/>
            </w:tcBorders>
            <w:shd w:val="clear" w:color="auto" w:fill="70AD47"/>
            <w:tcMar>
              <w:top w:w="100" w:type="dxa"/>
              <w:left w:w="100" w:type="dxa"/>
              <w:bottom w:w="100" w:type="dxa"/>
              <w:right w:w="100" w:type="dxa"/>
            </w:tcMar>
            <w:vAlign w:val="bottom"/>
            <w:hideMark/>
          </w:tcPr>
          <w:p w14:paraId="52F9ED95"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b/>
                <w:bCs/>
                <w:color w:val="FFFFFF"/>
              </w:rPr>
              <w:t>Median</w:t>
            </w:r>
          </w:p>
        </w:tc>
        <w:tc>
          <w:tcPr>
            <w:tcW w:w="0" w:type="auto"/>
            <w:tcBorders>
              <w:top w:val="single" w:sz="8" w:space="0" w:color="A9D08E"/>
              <w:bottom w:val="single" w:sz="8" w:space="0" w:color="A9D08E"/>
            </w:tcBorders>
            <w:shd w:val="clear" w:color="auto" w:fill="70AD47"/>
            <w:tcMar>
              <w:top w:w="100" w:type="dxa"/>
              <w:left w:w="100" w:type="dxa"/>
              <w:bottom w:w="100" w:type="dxa"/>
              <w:right w:w="100" w:type="dxa"/>
            </w:tcMar>
            <w:vAlign w:val="bottom"/>
            <w:hideMark/>
          </w:tcPr>
          <w:p w14:paraId="591C4ADD"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b/>
                <w:bCs/>
                <w:color w:val="FFFFFF"/>
              </w:rPr>
              <w:t>Q1</w:t>
            </w:r>
          </w:p>
        </w:tc>
        <w:tc>
          <w:tcPr>
            <w:tcW w:w="0" w:type="auto"/>
            <w:tcBorders>
              <w:top w:val="single" w:sz="8" w:space="0" w:color="A9D08E"/>
              <w:bottom w:val="single" w:sz="8" w:space="0" w:color="A9D08E"/>
              <w:right w:val="single" w:sz="8" w:space="0" w:color="A9D08E"/>
            </w:tcBorders>
            <w:shd w:val="clear" w:color="auto" w:fill="70AD47"/>
            <w:tcMar>
              <w:top w:w="100" w:type="dxa"/>
              <w:left w:w="100" w:type="dxa"/>
              <w:bottom w:w="100" w:type="dxa"/>
              <w:right w:w="100" w:type="dxa"/>
            </w:tcMar>
            <w:vAlign w:val="bottom"/>
            <w:hideMark/>
          </w:tcPr>
          <w:p w14:paraId="2D70E30B"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b/>
                <w:bCs/>
                <w:color w:val="FFFFFF"/>
              </w:rPr>
              <w:t>Q3</w:t>
            </w:r>
          </w:p>
        </w:tc>
      </w:tr>
      <w:tr w:rsidR="00D75A4D" w:rsidRPr="00D75A4D" w14:paraId="449E11A4"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7514A8FC"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color w:val="000000"/>
              </w:rPr>
              <w:t>atelvia</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34A3C65B"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20.865</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9FD5FD0"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15.21</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58515E5E"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39.04</w:t>
            </w:r>
          </w:p>
        </w:tc>
      </w:tr>
      <w:tr w:rsidR="00D75A4D" w:rsidRPr="00D75A4D" w14:paraId="31ED5D8C"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7F17A414"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color w:val="000000"/>
              </w:rPr>
              <w:t>combipatch</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48FE9BDC"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14.4</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6AAE25DB"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11.785</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35EF21B8"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14.4</w:t>
            </w:r>
          </w:p>
        </w:tc>
      </w:tr>
      <w:tr w:rsidR="00D75A4D" w:rsidRPr="00D75A4D" w14:paraId="51456311"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7A2A8532"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detrol</w:t>
            </w:r>
            <w:proofErr w:type="spellEnd"/>
            <w:r w:rsidRPr="00D75A4D">
              <w:rPr>
                <w:rFonts w:ascii="Calibri" w:eastAsia="Times New Roman" w:hAnsi="Calibri" w:cs="Calibri"/>
                <w:color w:val="000000"/>
              </w:rPr>
              <w:t xml:space="preserve"> la</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4C44B7FD"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1.88222222</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3534340"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1.595</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2C4795AA"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5.84</w:t>
            </w:r>
          </w:p>
        </w:tc>
      </w:tr>
      <w:tr w:rsidR="00D75A4D" w:rsidRPr="00D75A4D" w14:paraId="573D349B"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6DF65884"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divigel</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1EAEBBE3"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28.0925</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306AB7BA"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13.59</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09172042"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83.5725</w:t>
            </w:r>
          </w:p>
        </w:tc>
      </w:tr>
      <w:tr w:rsidR="00D75A4D" w:rsidRPr="00D75A4D" w14:paraId="7B6B8CF2"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6217F3BA"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duavee</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4BEE031B"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14.1</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4FA092A"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5.04111111</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073E4862"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56.4988889</w:t>
            </w:r>
          </w:p>
        </w:tc>
      </w:tr>
      <w:tr w:rsidR="00D75A4D" w:rsidRPr="00D75A4D" w14:paraId="4AEF3F62"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680B2CB4"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elestrin</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0FBEDAEC"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11.81</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27E147EF"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4.07</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08915825"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16.7</w:t>
            </w:r>
          </w:p>
        </w:tc>
      </w:tr>
      <w:tr w:rsidR="00D75A4D" w:rsidRPr="00D75A4D" w14:paraId="5D03E8FD"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575F786E"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enablex</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49BE809"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19.08</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6C214D1A"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15.84</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5497C240"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25.29</w:t>
            </w:r>
          </w:p>
        </w:tc>
      </w:tr>
      <w:tr w:rsidR="00D75A4D" w:rsidRPr="00D75A4D" w14:paraId="7E5A95CE"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7A0E26A5"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estrace</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0BED87FF"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27.93</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32870573"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15.7</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00E8CF05"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50.57</w:t>
            </w:r>
          </w:p>
        </w:tc>
      </w:tr>
      <w:tr w:rsidR="00D75A4D" w:rsidRPr="00D75A4D" w14:paraId="2DAE2624"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7431F95E"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estring</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3C38885B"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6.59777778</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5FD3D29D"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2.83</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5C43BCC8"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14.3911111</w:t>
            </w:r>
          </w:p>
        </w:tc>
      </w:tr>
      <w:tr w:rsidR="00D75A4D" w:rsidRPr="00D75A4D" w14:paraId="5809DCC7"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0CF9F29F"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fosamax</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6BDD726F"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99.53</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297C00C4"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99.18</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15361D2C"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121.07</w:t>
            </w:r>
          </w:p>
        </w:tc>
      </w:tr>
      <w:tr w:rsidR="00D75A4D" w:rsidRPr="00D75A4D" w14:paraId="590750DC"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D679630"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gelnique</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59F96562"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15.76</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4FB35869"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13.465</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2E539EFE"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15.76</w:t>
            </w:r>
          </w:p>
        </w:tc>
      </w:tr>
      <w:tr w:rsidR="00D75A4D" w:rsidRPr="00D75A4D" w14:paraId="4CAB08EB"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08B5F8EB"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intrarosa</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481AFF8D"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21.24</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4ECA9632"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14.1</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4CF0CB10"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37.88</w:t>
            </w:r>
          </w:p>
        </w:tc>
      </w:tr>
      <w:tr w:rsidR="00D75A4D" w:rsidRPr="00D75A4D" w14:paraId="25E827CB"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5881EC9F"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color w:val="000000"/>
              </w:rPr>
              <w:t>metronidazole</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B5F7405"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300</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67F298A4"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300</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60D6A797"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300</w:t>
            </w:r>
          </w:p>
        </w:tc>
      </w:tr>
      <w:tr w:rsidR="00D75A4D" w:rsidRPr="00D75A4D" w14:paraId="2D20E42D"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564B6BB7"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osphena</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26702492"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44.945</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3737CDC1"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20.7075</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72DD4159"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113.06</w:t>
            </w:r>
          </w:p>
        </w:tc>
      </w:tr>
      <w:tr w:rsidR="00D75A4D" w:rsidRPr="00D75A4D" w14:paraId="3B3221C1"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61DE5B1A"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premarin</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2A59DC99"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11.9194444</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54709F7D"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5.02361111</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7FA36A4E"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27.7693056</w:t>
            </w:r>
          </w:p>
        </w:tc>
      </w:tr>
      <w:tr w:rsidR="00D75A4D" w:rsidRPr="00D75A4D" w14:paraId="18E46317"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0D45C6DA"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prempro</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48EA5596"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2.39777778</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60E244C4"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1.155</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6374F4E8"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w:t>
            </w:r>
          </w:p>
        </w:tc>
      </w:tr>
      <w:tr w:rsidR="00D75A4D" w:rsidRPr="00D75A4D" w14:paraId="4910EE8A"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CBA3809"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lastRenderedPageBreak/>
              <w:t>prolia</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5F045A1B"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32.04</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4501976C"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14.52</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691AED5D"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79.29</w:t>
            </w:r>
          </w:p>
        </w:tc>
      </w:tr>
      <w:tr w:rsidR="00D75A4D" w:rsidRPr="00D75A4D" w14:paraId="08AED142"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299BF13C"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color w:val="000000"/>
              </w:rPr>
              <w:t>risedronate</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5E82611D"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20.865</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4AD478F7"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15.21</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543176FE"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39.04</w:t>
            </w:r>
          </w:p>
        </w:tc>
      </w:tr>
      <w:tr w:rsidR="00D75A4D" w:rsidRPr="00D75A4D" w14:paraId="23926684"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359E826E"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r w:rsidRPr="00D75A4D">
              <w:rPr>
                <w:rFonts w:ascii="Calibri" w:eastAsia="Times New Roman" w:hAnsi="Calibri" w:cs="Calibri"/>
                <w:color w:val="000000"/>
              </w:rPr>
              <w:t>tinidazole</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1CFE8B4F"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16.13</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6C3304E7"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13.2525</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7C4FFC63"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23.9525</w:t>
            </w:r>
          </w:p>
        </w:tc>
      </w:tr>
      <w:tr w:rsidR="00D75A4D" w:rsidRPr="00D75A4D" w14:paraId="5DFE6AE7"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427395DE"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toviaz</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67493D2A"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17.96</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7FBC5416"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9.88375</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76F2DC68"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48.94</w:t>
            </w:r>
          </w:p>
        </w:tc>
      </w:tr>
      <w:tr w:rsidR="00D75A4D" w:rsidRPr="00D75A4D" w14:paraId="0A4FB37E" w14:textId="77777777" w:rsidTr="00D75A4D">
        <w:trPr>
          <w:trHeight w:val="500"/>
        </w:trPr>
        <w:tc>
          <w:tcPr>
            <w:tcW w:w="0" w:type="auto"/>
            <w:tcBorders>
              <w:top w:val="single" w:sz="8" w:space="0" w:color="A9D08E"/>
              <w:left w:val="single" w:sz="8" w:space="0" w:color="A9D08E"/>
              <w:bottom w:val="single" w:sz="8" w:space="0" w:color="A9D08E"/>
            </w:tcBorders>
            <w:shd w:val="clear" w:color="auto" w:fill="E2EFDA"/>
            <w:tcMar>
              <w:top w:w="100" w:type="dxa"/>
              <w:left w:w="100" w:type="dxa"/>
              <w:bottom w:w="100" w:type="dxa"/>
              <w:right w:w="100" w:type="dxa"/>
            </w:tcMar>
            <w:vAlign w:val="bottom"/>
            <w:hideMark/>
          </w:tcPr>
          <w:p w14:paraId="04581A21"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vagifem</w:t>
            </w:r>
            <w:proofErr w:type="spellEnd"/>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42EF2148"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4999.375</w:t>
            </w:r>
          </w:p>
        </w:tc>
        <w:tc>
          <w:tcPr>
            <w:tcW w:w="0" w:type="auto"/>
            <w:tcBorders>
              <w:top w:val="single" w:sz="8" w:space="0" w:color="A9D08E"/>
              <w:bottom w:val="single" w:sz="8" w:space="0" w:color="A9D08E"/>
            </w:tcBorders>
            <w:shd w:val="clear" w:color="auto" w:fill="E2EFDA"/>
            <w:tcMar>
              <w:top w:w="100" w:type="dxa"/>
              <w:left w:w="100" w:type="dxa"/>
              <w:bottom w:w="100" w:type="dxa"/>
              <w:right w:w="100" w:type="dxa"/>
            </w:tcMar>
            <w:vAlign w:val="bottom"/>
            <w:hideMark/>
          </w:tcPr>
          <w:p w14:paraId="6ADC90F5"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2034.3325</w:t>
            </w:r>
          </w:p>
        </w:tc>
        <w:tc>
          <w:tcPr>
            <w:tcW w:w="0" w:type="auto"/>
            <w:tcBorders>
              <w:top w:val="single" w:sz="8" w:space="0" w:color="A9D08E"/>
              <w:bottom w:val="single" w:sz="8" w:space="0" w:color="A9D08E"/>
              <w:right w:val="single" w:sz="8" w:space="0" w:color="A9D08E"/>
            </w:tcBorders>
            <w:shd w:val="clear" w:color="auto" w:fill="E2EFDA"/>
            <w:tcMar>
              <w:top w:w="100" w:type="dxa"/>
              <w:left w:w="100" w:type="dxa"/>
              <w:bottom w:w="100" w:type="dxa"/>
              <w:right w:w="100" w:type="dxa"/>
            </w:tcMar>
            <w:vAlign w:val="bottom"/>
            <w:hideMark/>
          </w:tcPr>
          <w:p w14:paraId="2AB203FC"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6490.435</w:t>
            </w:r>
          </w:p>
        </w:tc>
      </w:tr>
      <w:tr w:rsidR="00D75A4D" w:rsidRPr="00D75A4D" w14:paraId="4B1D85DB" w14:textId="77777777" w:rsidTr="00D75A4D">
        <w:trPr>
          <w:trHeight w:val="500"/>
        </w:trPr>
        <w:tc>
          <w:tcPr>
            <w:tcW w:w="0" w:type="auto"/>
            <w:tcBorders>
              <w:top w:val="single" w:sz="8" w:space="0" w:color="A9D08E"/>
              <w:left w:val="single" w:sz="8" w:space="0" w:color="A9D08E"/>
              <w:bottom w:val="single" w:sz="8" w:space="0" w:color="A9D08E"/>
            </w:tcBorders>
            <w:tcMar>
              <w:top w:w="100" w:type="dxa"/>
              <w:left w:w="100" w:type="dxa"/>
              <w:bottom w:w="100" w:type="dxa"/>
              <w:right w:w="100" w:type="dxa"/>
            </w:tcMar>
            <w:vAlign w:val="bottom"/>
            <w:hideMark/>
          </w:tcPr>
          <w:p w14:paraId="2EA58D31" w14:textId="77777777" w:rsidR="00D75A4D" w:rsidRPr="00D75A4D" w:rsidRDefault="00D75A4D" w:rsidP="00D75A4D">
            <w:pPr>
              <w:spacing w:after="0" w:line="240" w:lineRule="auto"/>
              <w:ind w:left="120"/>
              <w:rPr>
                <w:rFonts w:ascii="Times New Roman" w:eastAsia="Times New Roman" w:hAnsi="Times New Roman" w:cs="Times New Roman"/>
                <w:sz w:val="24"/>
                <w:szCs w:val="24"/>
              </w:rPr>
            </w:pPr>
            <w:proofErr w:type="spellStart"/>
            <w:r w:rsidRPr="00D75A4D">
              <w:rPr>
                <w:rFonts w:ascii="Calibri" w:eastAsia="Times New Roman" w:hAnsi="Calibri" w:cs="Calibri"/>
                <w:color w:val="000000"/>
              </w:rPr>
              <w:t>vesicare</w:t>
            </w:r>
            <w:proofErr w:type="spellEnd"/>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20264EEB"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10.04</w:t>
            </w:r>
          </w:p>
        </w:tc>
        <w:tc>
          <w:tcPr>
            <w:tcW w:w="0" w:type="auto"/>
            <w:tcBorders>
              <w:top w:val="single" w:sz="8" w:space="0" w:color="A9D08E"/>
              <w:bottom w:val="single" w:sz="8" w:space="0" w:color="A9D08E"/>
            </w:tcBorders>
            <w:tcMar>
              <w:top w:w="100" w:type="dxa"/>
              <w:left w:w="100" w:type="dxa"/>
              <w:bottom w:w="100" w:type="dxa"/>
              <w:right w:w="100" w:type="dxa"/>
            </w:tcMar>
            <w:vAlign w:val="bottom"/>
            <w:hideMark/>
          </w:tcPr>
          <w:p w14:paraId="78AE5719"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4.858125</w:t>
            </w:r>
          </w:p>
        </w:tc>
        <w:tc>
          <w:tcPr>
            <w:tcW w:w="0" w:type="auto"/>
            <w:tcBorders>
              <w:top w:val="single" w:sz="8" w:space="0" w:color="A9D08E"/>
              <w:bottom w:val="single" w:sz="8" w:space="0" w:color="A9D08E"/>
              <w:right w:val="single" w:sz="8" w:space="0" w:color="A9D08E"/>
            </w:tcBorders>
            <w:tcMar>
              <w:top w:w="100" w:type="dxa"/>
              <w:left w:w="100" w:type="dxa"/>
              <w:bottom w:w="100" w:type="dxa"/>
              <w:right w:w="100" w:type="dxa"/>
            </w:tcMar>
            <w:vAlign w:val="bottom"/>
            <w:hideMark/>
          </w:tcPr>
          <w:p w14:paraId="53505018" w14:textId="77777777" w:rsidR="00D75A4D" w:rsidRPr="00D75A4D" w:rsidRDefault="00D75A4D" w:rsidP="00D75A4D">
            <w:pPr>
              <w:spacing w:after="0" w:line="240" w:lineRule="auto"/>
              <w:ind w:left="120"/>
              <w:jc w:val="right"/>
              <w:rPr>
                <w:rFonts w:ascii="Times New Roman" w:eastAsia="Times New Roman" w:hAnsi="Times New Roman" w:cs="Times New Roman"/>
                <w:sz w:val="24"/>
                <w:szCs w:val="24"/>
              </w:rPr>
            </w:pPr>
            <w:r w:rsidRPr="00D75A4D">
              <w:rPr>
                <w:rFonts w:ascii="Calibri" w:eastAsia="Times New Roman" w:hAnsi="Calibri" w:cs="Calibri"/>
                <w:color w:val="000000"/>
              </w:rPr>
              <w:t>23.431875</w:t>
            </w:r>
          </w:p>
        </w:tc>
      </w:tr>
    </w:tbl>
    <w:p w14:paraId="33DD7C7F"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111111"/>
        </w:rPr>
        <w:t> </w:t>
      </w:r>
    </w:p>
    <w:p w14:paraId="52FDDB65" w14:textId="75E0D26C" w:rsidR="00D75A4D" w:rsidRDefault="00D75A4D" w:rsidP="00D75A4D">
      <w:pPr>
        <w:spacing w:after="0" w:line="240" w:lineRule="auto"/>
        <w:rPr>
          <w:rFonts w:ascii="Arial" w:eastAsia="Times New Roman" w:hAnsi="Arial" w:cs="Arial"/>
          <w:color w:val="000000"/>
        </w:rPr>
      </w:pPr>
      <w:r w:rsidRPr="00D75A4D">
        <w:rPr>
          <w:rFonts w:ascii="Arial" w:eastAsia="Times New Roman" w:hAnsi="Arial" w:cs="Arial"/>
          <w:color w:val="000000"/>
        </w:rPr>
        <w:t xml:space="preserve">Table </w:t>
      </w:r>
      <w:r w:rsidR="00846439">
        <w:rPr>
          <w:rFonts w:ascii="Arial" w:eastAsia="Times New Roman" w:hAnsi="Arial" w:cs="Arial"/>
          <w:color w:val="000000"/>
        </w:rPr>
        <w:t>X</w:t>
      </w:r>
      <w:r w:rsidRPr="00D75A4D">
        <w:rPr>
          <w:rFonts w:ascii="Arial" w:eastAsia="Times New Roman" w:hAnsi="Arial" w:cs="Arial"/>
          <w:color w:val="000000"/>
        </w:rPr>
        <w:t>: Drug classes of interest. </w:t>
      </w:r>
    </w:p>
    <w:tbl>
      <w:tblPr>
        <w:tblStyle w:val="TableGrid"/>
        <w:tblW w:w="0" w:type="auto"/>
        <w:tblLook w:val="04A0" w:firstRow="1" w:lastRow="0" w:firstColumn="1" w:lastColumn="0" w:noHBand="0" w:noVBand="1"/>
      </w:tblPr>
      <w:tblGrid>
        <w:gridCol w:w="4675"/>
        <w:gridCol w:w="4675"/>
      </w:tblGrid>
      <w:tr w:rsidR="00846439" w14:paraId="6B82986C" w14:textId="77777777" w:rsidTr="00846439">
        <w:tc>
          <w:tcPr>
            <w:tcW w:w="4675" w:type="dxa"/>
          </w:tcPr>
          <w:p w14:paraId="172D6BB4" w14:textId="7F7937A4" w:rsidR="00846439" w:rsidRPr="00846439" w:rsidRDefault="00846439" w:rsidP="00D75A4D">
            <w:pPr>
              <w:rPr>
                <w:rFonts w:ascii="Arial" w:eastAsia="Times New Roman" w:hAnsi="Arial" w:cs="Arial"/>
              </w:rPr>
            </w:pPr>
            <w:r>
              <w:rPr>
                <w:rFonts w:ascii="Arial" w:eastAsia="Times New Roman" w:hAnsi="Arial" w:cs="Arial"/>
              </w:rPr>
              <w:t>Anti-Infectives</w:t>
            </w:r>
          </w:p>
        </w:tc>
        <w:tc>
          <w:tcPr>
            <w:tcW w:w="4675" w:type="dxa"/>
          </w:tcPr>
          <w:p w14:paraId="6C1321EA" w14:textId="5D74D913" w:rsidR="0088593D" w:rsidRDefault="0088593D" w:rsidP="00D75A4D">
            <w:pPr>
              <w:rPr>
                <w:rFonts w:ascii="Arial" w:eastAsia="Times New Roman" w:hAnsi="Arial" w:cs="Arial"/>
              </w:rPr>
            </w:pPr>
            <w:proofErr w:type="spellStart"/>
            <w:r>
              <w:rPr>
                <w:rFonts w:ascii="Arial" w:eastAsia="Times New Roman" w:hAnsi="Arial" w:cs="Arial"/>
              </w:rPr>
              <w:t>Metrogel</w:t>
            </w:r>
            <w:proofErr w:type="spellEnd"/>
            <w:r w:rsidR="00CE4429">
              <w:rPr>
                <w:rFonts w:ascii="Arial" w:eastAsia="Times New Roman" w:hAnsi="Arial" w:cs="Arial"/>
              </w:rPr>
              <w:t>/</w:t>
            </w:r>
            <w:proofErr w:type="spellStart"/>
            <w:r>
              <w:rPr>
                <w:rFonts w:ascii="Arial" w:eastAsia="Times New Roman" w:hAnsi="Arial" w:cs="Arial"/>
              </w:rPr>
              <w:t>etronidazole</w:t>
            </w:r>
            <w:proofErr w:type="spellEnd"/>
          </w:p>
          <w:p w14:paraId="44898A11" w14:textId="5AA27DCB" w:rsidR="0088593D" w:rsidRPr="00846439" w:rsidRDefault="0088593D" w:rsidP="00D75A4D">
            <w:pPr>
              <w:rPr>
                <w:rFonts w:ascii="Arial" w:eastAsia="Times New Roman" w:hAnsi="Arial" w:cs="Arial"/>
              </w:rPr>
            </w:pPr>
            <w:r>
              <w:rPr>
                <w:rFonts w:ascii="Arial" w:eastAsia="Times New Roman" w:hAnsi="Arial" w:cs="Arial"/>
              </w:rPr>
              <w:t>Tinidazole</w:t>
            </w:r>
          </w:p>
        </w:tc>
      </w:tr>
      <w:tr w:rsidR="00846439" w14:paraId="07947FF5" w14:textId="77777777" w:rsidTr="00846439">
        <w:tc>
          <w:tcPr>
            <w:tcW w:w="4675" w:type="dxa"/>
          </w:tcPr>
          <w:p w14:paraId="0C1E56CE" w14:textId="23191AEE" w:rsidR="00846439" w:rsidRPr="00846439" w:rsidRDefault="0088593D" w:rsidP="00D75A4D">
            <w:pPr>
              <w:rPr>
                <w:rFonts w:ascii="Arial" w:eastAsia="Times New Roman" w:hAnsi="Arial" w:cs="Arial"/>
              </w:rPr>
            </w:pPr>
            <w:r>
              <w:rPr>
                <w:rFonts w:ascii="Arial" w:eastAsia="Times New Roman" w:hAnsi="Arial" w:cs="Arial"/>
              </w:rPr>
              <w:t>Anticholinergics for Overactive Bladder</w:t>
            </w:r>
          </w:p>
        </w:tc>
        <w:tc>
          <w:tcPr>
            <w:tcW w:w="4675" w:type="dxa"/>
          </w:tcPr>
          <w:p w14:paraId="5A5BBF9D" w14:textId="113F428C" w:rsidR="00846439" w:rsidRDefault="0088593D" w:rsidP="00D75A4D">
            <w:pPr>
              <w:rPr>
                <w:rFonts w:ascii="Arial" w:eastAsia="Times New Roman" w:hAnsi="Arial" w:cs="Arial"/>
              </w:rPr>
            </w:pPr>
            <w:r>
              <w:rPr>
                <w:rFonts w:ascii="Arial" w:eastAsia="Times New Roman" w:hAnsi="Arial" w:cs="Arial"/>
              </w:rPr>
              <w:t>Detrol</w:t>
            </w:r>
            <w:r w:rsidR="00CE4429">
              <w:rPr>
                <w:rFonts w:ascii="Arial" w:eastAsia="Times New Roman" w:hAnsi="Arial" w:cs="Arial"/>
              </w:rPr>
              <w:t>/</w:t>
            </w:r>
            <w:r w:rsidR="00EA02FA">
              <w:rPr>
                <w:rFonts w:ascii="Arial" w:eastAsia="Times New Roman" w:hAnsi="Arial" w:cs="Arial"/>
              </w:rPr>
              <w:t xml:space="preserve"> T</w:t>
            </w:r>
            <w:r w:rsidR="00CE4429">
              <w:rPr>
                <w:rFonts w:ascii="Arial" w:eastAsia="Times New Roman" w:hAnsi="Arial" w:cs="Arial"/>
              </w:rPr>
              <w:t>olterodine</w:t>
            </w:r>
          </w:p>
          <w:p w14:paraId="7197647B" w14:textId="77777777" w:rsidR="0088593D" w:rsidRDefault="0088593D" w:rsidP="00D75A4D">
            <w:pPr>
              <w:rPr>
                <w:rFonts w:ascii="Arial" w:eastAsia="Times New Roman" w:hAnsi="Arial" w:cs="Arial"/>
              </w:rPr>
            </w:pPr>
            <w:r>
              <w:rPr>
                <w:rFonts w:ascii="Arial" w:eastAsia="Times New Roman" w:hAnsi="Arial" w:cs="Arial"/>
              </w:rPr>
              <w:t>Detrol LA</w:t>
            </w:r>
          </w:p>
          <w:p w14:paraId="3C3CE088" w14:textId="5AC82E33" w:rsidR="0088593D" w:rsidRDefault="0088593D" w:rsidP="00D75A4D">
            <w:pPr>
              <w:rPr>
                <w:rFonts w:ascii="Arial" w:eastAsia="Times New Roman" w:hAnsi="Arial" w:cs="Arial"/>
              </w:rPr>
            </w:pPr>
            <w:r>
              <w:rPr>
                <w:rFonts w:ascii="Arial" w:eastAsia="Times New Roman" w:hAnsi="Arial" w:cs="Arial"/>
              </w:rPr>
              <w:t>Ditropan</w:t>
            </w:r>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O</w:t>
            </w:r>
            <w:r w:rsidR="00CE4429">
              <w:rPr>
                <w:rFonts w:ascii="Arial" w:eastAsia="Times New Roman" w:hAnsi="Arial" w:cs="Arial"/>
              </w:rPr>
              <w:t>xybutinin</w:t>
            </w:r>
            <w:proofErr w:type="spellEnd"/>
          </w:p>
          <w:p w14:paraId="3CAB2EFB" w14:textId="70DA191A" w:rsidR="001428AE" w:rsidRDefault="001428AE" w:rsidP="00D75A4D">
            <w:pPr>
              <w:rPr>
                <w:rFonts w:ascii="Arial" w:eastAsia="Times New Roman" w:hAnsi="Arial" w:cs="Arial"/>
              </w:rPr>
            </w:pPr>
            <w:r>
              <w:rPr>
                <w:rFonts w:ascii="Arial" w:eastAsia="Times New Roman" w:hAnsi="Arial" w:cs="Arial"/>
              </w:rPr>
              <w:t>Ditropan XL</w:t>
            </w:r>
          </w:p>
          <w:p w14:paraId="7A01E836" w14:textId="53EA02A1" w:rsidR="001428AE" w:rsidRDefault="001428AE" w:rsidP="00D75A4D">
            <w:pPr>
              <w:rPr>
                <w:rFonts w:ascii="Arial" w:eastAsia="Times New Roman" w:hAnsi="Arial" w:cs="Arial"/>
              </w:rPr>
            </w:pPr>
            <w:proofErr w:type="spellStart"/>
            <w:r>
              <w:rPr>
                <w:rFonts w:ascii="Arial" w:eastAsia="Times New Roman" w:hAnsi="Arial" w:cs="Arial"/>
              </w:rPr>
              <w:t>Enablex</w:t>
            </w:r>
            <w:proofErr w:type="spellEnd"/>
            <w:r w:rsidR="00CE4429">
              <w:rPr>
                <w:rFonts w:ascii="Arial" w:eastAsia="Times New Roman" w:hAnsi="Arial" w:cs="Arial"/>
              </w:rPr>
              <w:t>/</w:t>
            </w:r>
            <w:r w:rsidR="00EA02FA">
              <w:rPr>
                <w:rFonts w:ascii="Arial" w:eastAsia="Times New Roman" w:hAnsi="Arial" w:cs="Arial"/>
              </w:rPr>
              <w:t xml:space="preserve"> D</w:t>
            </w:r>
            <w:r w:rsidR="00CE4429">
              <w:rPr>
                <w:rFonts w:ascii="Arial" w:eastAsia="Times New Roman" w:hAnsi="Arial" w:cs="Arial"/>
              </w:rPr>
              <w:t>arifenacin</w:t>
            </w:r>
          </w:p>
          <w:p w14:paraId="13C05D81" w14:textId="28A18C5C" w:rsidR="001428AE" w:rsidRDefault="001428AE" w:rsidP="00D75A4D">
            <w:pPr>
              <w:rPr>
                <w:rFonts w:ascii="Arial" w:eastAsia="Times New Roman" w:hAnsi="Arial" w:cs="Arial"/>
              </w:rPr>
            </w:pPr>
            <w:proofErr w:type="spellStart"/>
            <w:r>
              <w:rPr>
                <w:rFonts w:ascii="Arial" w:eastAsia="Times New Roman" w:hAnsi="Arial" w:cs="Arial"/>
              </w:rPr>
              <w:t>Gelnique</w:t>
            </w:r>
            <w:proofErr w:type="spellEnd"/>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O</w:t>
            </w:r>
            <w:r w:rsidR="00CE4429">
              <w:rPr>
                <w:rFonts w:ascii="Arial" w:eastAsia="Times New Roman" w:hAnsi="Arial" w:cs="Arial"/>
              </w:rPr>
              <w:t>xybutinin</w:t>
            </w:r>
            <w:proofErr w:type="spellEnd"/>
          </w:p>
          <w:p w14:paraId="3F6420AE" w14:textId="6313FD87" w:rsidR="001428AE" w:rsidRDefault="001428AE" w:rsidP="00D75A4D">
            <w:pPr>
              <w:rPr>
                <w:rFonts w:ascii="Arial" w:eastAsia="Times New Roman" w:hAnsi="Arial" w:cs="Arial"/>
              </w:rPr>
            </w:pPr>
            <w:proofErr w:type="spellStart"/>
            <w:r>
              <w:rPr>
                <w:rFonts w:ascii="Arial" w:eastAsia="Times New Roman" w:hAnsi="Arial" w:cs="Arial"/>
              </w:rPr>
              <w:t>Oxytrol</w:t>
            </w:r>
            <w:proofErr w:type="spellEnd"/>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O</w:t>
            </w:r>
            <w:r w:rsidR="00CE4429">
              <w:rPr>
                <w:rFonts w:ascii="Arial" w:eastAsia="Times New Roman" w:hAnsi="Arial" w:cs="Arial"/>
              </w:rPr>
              <w:t>xybutinin</w:t>
            </w:r>
            <w:proofErr w:type="spellEnd"/>
          </w:p>
          <w:p w14:paraId="264745A9" w14:textId="0D6A7EE4" w:rsidR="001428AE" w:rsidRDefault="001428AE" w:rsidP="00D75A4D">
            <w:pPr>
              <w:rPr>
                <w:rFonts w:ascii="Arial" w:eastAsia="Times New Roman" w:hAnsi="Arial" w:cs="Arial"/>
              </w:rPr>
            </w:pPr>
            <w:proofErr w:type="spellStart"/>
            <w:r>
              <w:rPr>
                <w:rFonts w:ascii="Arial" w:eastAsia="Times New Roman" w:hAnsi="Arial" w:cs="Arial"/>
              </w:rPr>
              <w:t>Sanctura</w:t>
            </w:r>
            <w:proofErr w:type="spellEnd"/>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T</w:t>
            </w:r>
            <w:r w:rsidR="00CE4429">
              <w:rPr>
                <w:rFonts w:ascii="Arial" w:eastAsia="Times New Roman" w:hAnsi="Arial" w:cs="Arial"/>
              </w:rPr>
              <w:t>rospium</w:t>
            </w:r>
            <w:proofErr w:type="spellEnd"/>
            <w:r w:rsidR="00CE4429">
              <w:rPr>
                <w:rFonts w:ascii="Arial" w:eastAsia="Times New Roman" w:hAnsi="Arial" w:cs="Arial"/>
              </w:rPr>
              <w:t xml:space="preserve"> chloride</w:t>
            </w:r>
          </w:p>
          <w:p w14:paraId="5C6BFACA" w14:textId="612E8E0C" w:rsidR="001428AE" w:rsidRDefault="001428AE" w:rsidP="00D75A4D">
            <w:pPr>
              <w:rPr>
                <w:rFonts w:ascii="Arial" w:eastAsia="Times New Roman" w:hAnsi="Arial" w:cs="Arial"/>
              </w:rPr>
            </w:pPr>
            <w:proofErr w:type="spellStart"/>
            <w:r>
              <w:rPr>
                <w:rFonts w:ascii="Arial" w:eastAsia="Times New Roman" w:hAnsi="Arial" w:cs="Arial"/>
              </w:rPr>
              <w:t>Sanctura</w:t>
            </w:r>
            <w:proofErr w:type="spellEnd"/>
            <w:r>
              <w:rPr>
                <w:rFonts w:ascii="Arial" w:eastAsia="Times New Roman" w:hAnsi="Arial" w:cs="Arial"/>
              </w:rPr>
              <w:t xml:space="preserve"> XR</w:t>
            </w:r>
          </w:p>
          <w:p w14:paraId="520C517A" w14:textId="6D723A32" w:rsidR="001428AE" w:rsidRDefault="001428AE" w:rsidP="00D75A4D">
            <w:pPr>
              <w:rPr>
                <w:rFonts w:ascii="Arial" w:eastAsia="Times New Roman" w:hAnsi="Arial" w:cs="Arial"/>
              </w:rPr>
            </w:pPr>
            <w:proofErr w:type="spellStart"/>
            <w:r>
              <w:rPr>
                <w:rFonts w:ascii="Arial" w:eastAsia="Times New Roman" w:hAnsi="Arial" w:cs="Arial"/>
              </w:rPr>
              <w:t>Toviaz</w:t>
            </w:r>
            <w:proofErr w:type="spellEnd"/>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F</w:t>
            </w:r>
            <w:r w:rsidR="00CE4429">
              <w:rPr>
                <w:rFonts w:ascii="Arial" w:eastAsia="Times New Roman" w:hAnsi="Arial" w:cs="Arial"/>
              </w:rPr>
              <w:t>esoterodine</w:t>
            </w:r>
            <w:proofErr w:type="spellEnd"/>
          </w:p>
          <w:p w14:paraId="02F4E226" w14:textId="7958B5E3" w:rsidR="0088593D" w:rsidRPr="00846439" w:rsidRDefault="00635456" w:rsidP="00635456">
            <w:pPr>
              <w:rPr>
                <w:rFonts w:ascii="Arial" w:eastAsia="Times New Roman" w:hAnsi="Arial" w:cs="Arial"/>
              </w:rPr>
            </w:pPr>
            <w:r>
              <w:rPr>
                <w:rFonts w:ascii="Arial" w:eastAsia="Times New Roman" w:hAnsi="Arial" w:cs="Arial"/>
              </w:rPr>
              <w:t>Vesicare</w:t>
            </w:r>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S</w:t>
            </w:r>
            <w:r w:rsidR="00CE4429">
              <w:rPr>
                <w:rFonts w:ascii="Arial" w:eastAsia="Times New Roman" w:hAnsi="Arial" w:cs="Arial"/>
              </w:rPr>
              <w:t>olifenacin</w:t>
            </w:r>
            <w:proofErr w:type="spellEnd"/>
          </w:p>
        </w:tc>
      </w:tr>
      <w:tr w:rsidR="00846439" w14:paraId="68FCE61D" w14:textId="77777777" w:rsidTr="00846439">
        <w:tc>
          <w:tcPr>
            <w:tcW w:w="4675" w:type="dxa"/>
          </w:tcPr>
          <w:p w14:paraId="66FD9DAA" w14:textId="2E482B14" w:rsidR="00846439" w:rsidRPr="00846439" w:rsidRDefault="00635456" w:rsidP="00D75A4D">
            <w:pPr>
              <w:rPr>
                <w:rFonts w:ascii="Arial" w:eastAsia="Times New Roman" w:hAnsi="Arial" w:cs="Arial"/>
              </w:rPr>
            </w:pPr>
            <w:r>
              <w:rPr>
                <w:rFonts w:ascii="Arial" w:eastAsia="Times New Roman" w:hAnsi="Arial" w:cs="Arial"/>
              </w:rPr>
              <w:t>Anti-</w:t>
            </w:r>
            <w:proofErr w:type="spellStart"/>
            <w:r>
              <w:rPr>
                <w:rFonts w:ascii="Arial" w:eastAsia="Times New Roman" w:hAnsi="Arial" w:cs="Arial"/>
              </w:rPr>
              <w:t>Virals</w:t>
            </w:r>
            <w:proofErr w:type="spellEnd"/>
          </w:p>
        </w:tc>
        <w:tc>
          <w:tcPr>
            <w:tcW w:w="4675" w:type="dxa"/>
          </w:tcPr>
          <w:p w14:paraId="6BE1EA5A" w14:textId="653578AE" w:rsidR="00846439" w:rsidRDefault="00635456" w:rsidP="00D75A4D">
            <w:pPr>
              <w:rPr>
                <w:rFonts w:ascii="Arial" w:eastAsia="Times New Roman" w:hAnsi="Arial" w:cs="Arial"/>
              </w:rPr>
            </w:pPr>
            <w:r>
              <w:rPr>
                <w:rFonts w:ascii="Arial" w:eastAsia="Times New Roman" w:hAnsi="Arial" w:cs="Arial"/>
              </w:rPr>
              <w:t>Valtrex</w:t>
            </w:r>
            <w:r w:rsidR="00CE4429">
              <w:rPr>
                <w:rFonts w:ascii="Arial" w:eastAsia="Times New Roman" w:hAnsi="Arial" w:cs="Arial"/>
              </w:rPr>
              <w:t>/</w:t>
            </w:r>
            <w:r w:rsidR="00EA02FA">
              <w:rPr>
                <w:rFonts w:ascii="Arial" w:eastAsia="Times New Roman" w:hAnsi="Arial" w:cs="Arial"/>
              </w:rPr>
              <w:t xml:space="preserve"> V</w:t>
            </w:r>
            <w:r w:rsidR="00CE4429">
              <w:rPr>
                <w:rFonts w:ascii="Arial" w:eastAsia="Times New Roman" w:hAnsi="Arial" w:cs="Arial"/>
              </w:rPr>
              <w:t>alacyclovir</w:t>
            </w:r>
          </w:p>
          <w:p w14:paraId="2A96746B" w14:textId="07DCE081" w:rsidR="00635456" w:rsidRPr="00846439" w:rsidRDefault="00635456" w:rsidP="00D75A4D">
            <w:pPr>
              <w:rPr>
                <w:rFonts w:ascii="Arial" w:eastAsia="Times New Roman" w:hAnsi="Arial" w:cs="Arial"/>
              </w:rPr>
            </w:pPr>
            <w:r>
              <w:rPr>
                <w:rFonts w:ascii="Arial" w:eastAsia="Times New Roman" w:hAnsi="Arial" w:cs="Arial"/>
              </w:rPr>
              <w:t>Zovirax</w:t>
            </w:r>
            <w:r w:rsidR="00CE4429">
              <w:rPr>
                <w:rFonts w:ascii="Arial" w:eastAsia="Times New Roman" w:hAnsi="Arial" w:cs="Arial"/>
              </w:rPr>
              <w:t>/</w:t>
            </w:r>
            <w:r w:rsidR="00EA02FA">
              <w:rPr>
                <w:rFonts w:ascii="Arial" w:eastAsia="Times New Roman" w:hAnsi="Arial" w:cs="Arial"/>
              </w:rPr>
              <w:t xml:space="preserve"> A</w:t>
            </w:r>
            <w:r w:rsidR="00CE4429">
              <w:rPr>
                <w:rFonts w:ascii="Arial" w:eastAsia="Times New Roman" w:hAnsi="Arial" w:cs="Arial"/>
              </w:rPr>
              <w:t>cyclovir</w:t>
            </w:r>
          </w:p>
        </w:tc>
      </w:tr>
      <w:tr w:rsidR="00846439" w14:paraId="05B244F5" w14:textId="77777777" w:rsidTr="00846439">
        <w:tc>
          <w:tcPr>
            <w:tcW w:w="4675" w:type="dxa"/>
          </w:tcPr>
          <w:p w14:paraId="4914DE0C" w14:textId="69CF24DD" w:rsidR="00846439" w:rsidRPr="00846439" w:rsidRDefault="002E2F26" w:rsidP="00D75A4D">
            <w:pPr>
              <w:rPr>
                <w:rFonts w:ascii="Arial" w:eastAsia="Times New Roman" w:hAnsi="Arial" w:cs="Arial"/>
              </w:rPr>
            </w:pPr>
            <w:r>
              <w:rPr>
                <w:rFonts w:ascii="Arial" w:eastAsia="Times New Roman" w:hAnsi="Arial" w:cs="Arial"/>
              </w:rPr>
              <w:t>Anti-Bisphosphonates</w:t>
            </w:r>
          </w:p>
        </w:tc>
        <w:tc>
          <w:tcPr>
            <w:tcW w:w="4675" w:type="dxa"/>
          </w:tcPr>
          <w:p w14:paraId="76190486" w14:textId="75139028" w:rsidR="00846439" w:rsidRDefault="002E2F26" w:rsidP="00D75A4D">
            <w:pPr>
              <w:rPr>
                <w:rFonts w:ascii="Arial" w:eastAsia="Times New Roman" w:hAnsi="Arial" w:cs="Arial"/>
              </w:rPr>
            </w:pPr>
            <w:proofErr w:type="spellStart"/>
            <w:r>
              <w:rPr>
                <w:rFonts w:ascii="Arial" w:eastAsia="Times New Roman" w:hAnsi="Arial" w:cs="Arial"/>
              </w:rPr>
              <w:t>Atelvia</w:t>
            </w:r>
            <w:proofErr w:type="spellEnd"/>
            <w:r w:rsidR="00CE4429">
              <w:rPr>
                <w:rFonts w:ascii="Arial" w:eastAsia="Times New Roman" w:hAnsi="Arial" w:cs="Arial"/>
              </w:rPr>
              <w:t>/</w:t>
            </w:r>
            <w:r w:rsidR="00EA02FA">
              <w:rPr>
                <w:rFonts w:ascii="Arial" w:eastAsia="Times New Roman" w:hAnsi="Arial" w:cs="Arial"/>
              </w:rPr>
              <w:t xml:space="preserve"> </w:t>
            </w:r>
            <w:proofErr w:type="spellStart"/>
            <w:r w:rsidR="00EA02FA">
              <w:rPr>
                <w:rFonts w:ascii="Arial" w:eastAsia="Times New Roman" w:hAnsi="Arial" w:cs="Arial"/>
              </w:rPr>
              <w:t>R</w:t>
            </w:r>
            <w:r w:rsidR="00CE4429">
              <w:rPr>
                <w:rFonts w:ascii="Arial" w:eastAsia="Times New Roman" w:hAnsi="Arial" w:cs="Arial"/>
              </w:rPr>
              <w:t>isendronate</w:t>
            </w:r>
            <w:proofErr w:type="spellEnd"/>
          </w:p>
          <w:p w14:paraId="30ED74C3" w14:textId="048FC93A" w:rsidR="002E2F26" w:rsidRDefault="002E2F26" w:rsidP="00D75A4D">
            <w:pPr>
              <w:rPr>
                <w:rFonts w:ascii="Arial" w:eastAsia="Times New Roman" w:hAnsi="Arial" w:cs="Arial"/>
              </w:rPr>
            </w:pPr>
            <w:r>
              <w:rPr>
                <w:rFonts w:ascii="Arial" w:eastAsia="Times New Roman" w:hAnsi="Arial" w:cs="Arial"/>
              </w:rPr>
              <w:t>Boniva</w:t>
            </w:r>
            <w:r w:rsidR="00CE4429">
              <w:rPr>
                <w:rFonts w:ascii="Arial" w:eastAsia="Times New Roman" w:hAnsi="Arial" w:cs="Arial"/>
              </w:rPr>
              <w:t>/</w:t>
            </w:r>
            <w:r w:rsidR="00EA02FA">
              <w:rPr>
                <w:rFonts w:ascii="Arial" w:eastAsia="Times New Roman" w:hAnsi="Arial" w:cs="Arial"/>
              </w:rPr>
              <w:t xml:space="preserve"> I</w:t>
            </w:r>
            <w:r w:rsidR="00CE4429">
              <w:rPr>
                <w:rFonts w:ascii="Arial" w:eastAsia="Times New Roman" w:hAnsi="Arial" w:cs="Arial"/>
              </w:rPr>
              <w:t>bandronate</w:t>
            </w:r>
          </w:p>
          <w:p w14:paraId="62504371" w14:textId="36A98997" w:rsidR="002E2F26" w:rsidRDefault="002E2F26" w:rsidP="00D75A4D">
            <w:pPr>
              <w:rPr>
                <w:rFonts w:ascii="Arial" w:eastAsia="Times New Roman" w:hAnsi="Arial" w:cs="Arial"/>
              </w:rPr>
            </w:pPr>
            <w:proofErr w:type="spellStart"/>
            <w:r>
              <w:rPr>
                <w:rFonts w:ascii="Arial" w:eastAsia="Times New Roman" w:hAnsi="Arial" w:cs="Arial"/>
              </w:rPr>
              <w:t>Divigel</w:t>
            </w:r>
            <w:proofErr w:type="spellEnd"/>
            <w:r w:rsidR="00CE4429">
              <w:rPr>
                <w:rFonts w:ascii="Arial" w:eastAsia="Times New Roman" w:hAnsi="Arial" w:cs="Arial"/>
              </w:rPr>
              <w:t>/</w:t>
            </w:r>
            <w:r w:rsidR="00EA02FA">
              <w:rPr>
                <w:rFonts w:ascii="Arial" w:eastAsia="Times New Roman" w:hAnsi="Arial" w:cs="Arial"/>
              </w:rPr>
              <w:t xml:space="preserve"> E</w:t>
            </w:r>
            <w:r w:rsidR="00CE4429">
              <w:rPr>
                <w:rFonts w:ascii="Arial" w:eastAsia="Times New Roman" w:hAnsi="Arial" w:cs="Arial"/>
              </w:rPr>
              <w:t>stradiol</w:t>
            </w:r>
          </w:p>
          <w:p w14:paraId="4812EF5D" w14:textId="2ED197E2" w:rsidR="00C87C13" w:rsidRDefault="00C87C13" w:rsidP="00D75A4D">
            <w:pPr>
              <w:rPr>
                <w:rFonts w:ascii="Arial" w:eastAsia="Times New Roman" w:hAnsi="Arial" w:cs="Arial"/>
              </w:rPr>
            </w:pPr>
            <w:proofErr w:type="spellStart"/>
            <w:r>
              <w:rPr>
                <w:rFonts w:ascii="Arial" w:eastAsia="Times New Roman" w:hAnsi="Arial" w:cs="Arial"/>
              </w:rPr>
              <w:t>Elestrin</w:t>
            </w:r>
            <w:proofErr w:type="spellEnd"/>
            <w:r w:rsidR="00CE4429">
              <w:rPr>
                <w:rFonts w:ascii="Arial" w:eastAsia="Times New Roman" w:hAnsi="Arial" w:cs="Arial"/>
              </w:rPr>
              <w:t>/</w:t>
            </w:r>
            <w:r w:rsidR="00EA02FA">
              <w:rPr>
                <w:rFonts w:ascii="Arial" w:eastAsia="Times New Roman" w:hAnsi="Arial" w:cs="Arial"/>
              </w:rPr>
              <w:t xml:space="preserve"> E</w:t>
            </w:r>
            <w:r w:rsidR="00CE4429">
              <w:rPr>
                <w:rFonts w:ascii="Arial" w:eastAsia="Times New Roman" w:hAnsi="Arial" w:cs="Arial"/>
              </w:rPr>
              <w:t>stradiol</w:t>
            </w:r>
          </w:p>
          <w:p w14:paraId="46759E3B" w14:textId="49085016" w:rsidR="00C87C13" w:rsidRDefault="00C87C13" w:rsidP="00D75A4D">
            <w:pPr>
              <w:rPr>
                <w:rFonts w:ascii="Arial" w:eastAsia="Times New Roman" w:hAnsi="Arial" w:cs="Arial"/>
              </w:rPr>
            </w:pPr>
            <w:r>
              <w:rPr>
                <w:rFonts w:ascii="Arial" w:eastAsia="Times New Roman" w:hAnsi="Arial" w:cs="Arial"/>
              </w:rPr>
              <w:t>Fosamax</w:t>
            </w:r>
            <w:r w:rsidR="00CE4429">
              <w:rPr>
                <w:rFonts w:ascii="Arial" w:eastAsia="Times New Roman" w:hAnsi="Arial" w:cs="Arial"/>
              </w:rPr>
              <w:t>/</w:t>
            </w:r>
            <w:r w:rsidR="00EA02FA">
              <w:rPr>
                <w:rFonts w:ascii="Arial" w:eastAsia="Times New Roman" w:hAnsi="Arial" w:cs="Arial"/>
              </w:rPr>
              <w:t xml:space="preserve"> A</w:t>
            </w:r>
            <w:r w:rsidR="00CE4429">
              <w:rPr>
                <w:rFonts w:ascii="Arial" w:eastAsia="Times New Roman" w:hAnsi="Arial" w:cs="Arial"/>
              </w:rPr>
              <w:t>lendro</w:t>
            </w:r>
            <w:r w:rsidR="00EA02FA">
              <w:rPr>
                <w:rFonts w:ascii="Arial" w:eastAsia="Times New Roman" w:hAnsi="Arial" w:cs="Arial"/>
              </w:rPr>
              <w:t>na</w:t>
            </w:r>
            <w:r w:rsidR="00CE4429">
              <w:rPr>
                <w:rFonts w:ascii="Arial" w:eastAsia="Times New Roman" w:hAnsi="Arial" w:cs="Arial"/>
              </w:rPr>
              <w:t>te</w:t>
            </w:r>
          </w:p>
          <w:p w14:paraId="40974156" w14:textId="54D9C08B" w:rsidR="00C87C13" w:rsidRPr="00846439" w:rsidRDefault="00C87C13" w:rsidP="00D75A4D">
            <w:pPr>
              <w:rPr>
                <w:rFonts w:ascii="Arial" w:eastAsia="Times New Roman" w:hAnsi="Arial" w:cs="Arial"/>
              </w:rPr>
            </w:pPr>
            <w:r>
              <w:rPr>
                <w:rFonts w:ascii="Arial" w:eastAsia="Times New Roman" w:hAnsi="Arial" w:cs="Arial"/>
              </w:rPr>
              <w:t>Prolia</w:t>
            </w:r>
            <w:r w:rsidR="00CE4429">
              <w:rPr>
                <w:rFonts w:ascii="Arial" w:eastAsia="Times New Roman" w:hAnsi="Arial" w:cs="Arial"/>
              </w:rPr>
              <w:t>/</w:t>
            </w:r>
            <w:r w:rsidR="00EA02FA">
              <w:rPr>
                <w:rFonts w:ascii="Arial" w:eastAsia="Times New Roman" w:hAnsi="Arial" w:cs="Arial"/>
              </w:rPr>
              <w:t xml:space="preserve"> D</w:t>
            </w:r>
            <w:r w:rsidR="00CE4429">
              <w:rPr>
                <w:rFonts w:ascii="Arial" w:eastAsia="Times New Roman" w:hAnsi="Arial" w:cs="Arial"/>
              </w:rPr>
              <w:t>enosumab</w:t>
            </w:r>
          </w:p>
        </w:tc>
      </w:tr>
      <w:tr w:rsidR="00846439" w14:paraId="62480CD4" w14:textId="77777777" w:rsidTr="00846439">
        <w:tc>
          <w:tcPr>
            <w:tcW w:w="4675" w:type="dxa"/>
          </w:tcPr>
          <w:p w14:paraId="230C0DC6" w14:textId="2347E2F0" w:rsidR="00846439" w:rsidRPr="00846439" w:rsidRDefault="00C87C13" w:rsidP="00D75A4D">
            <w:pPr>
              <w:rPr>
                <w:rFonts w:ascii="Arial" w:eastAsia="Times New Roman" w:hAnsi="Arial" w:cs="Arial"/>
              </w:rPr>
            </w:pPr>
            <w:r>
              <w:rPr>
                <w:rFonts w:ascii="Arial" w:eastAsia="Times New Roman" w:hAnsi="Arial" w:cs="Arial"/>
              </w:rPr>
              <w:t>Hormone Therapy (single ingredient)</w:t>
            </w:r>
          </w:p>
        </w:tc>
        <w:tc>
          <w:tcPr>
            <w:tcW w:w="4675" w:type="dxa"/>
          </w:tcPr>
          <w:p w14:paraId="72B025AD" w14:textId="567E3A0F" w:rsidR="00EA02FA" w:rsidRPr="006A261C" w:rsidRDefault="00C87C13" w:rsidP="00EA02FA">
            <w:pPr>
              <w:rPr>
                <w:rFonts w:ascii="Arial" w:eastAsia="Times New Roman" w:hAnsi="Arial" w:cs="Arial"/>
                <w:u w:val="single"/>
              </w:rPr>
            </w:pPr>
            <w:proofErr w:type="spellStart"/>
            <w:r>
              <w:rPr>
                <w:rFonts w:ascii="Arial" w:eastAsia="Times New Roman" w:hAnsi="Arial" w:cs="Arial"/>
              </w:rPr>
              <w:t>Alora</w:t>
            </w:r>
            <w:proofErr w:type="spellEnd"/>
            <w:r w:rsidR="00CE4429">
              <w:rPr>
                <w:rFonts w:ascii="Arial" w:eastAsia="Times New Roman" w:hAnsi="Arial" w:cs="Arial"/>
                <w:u w:val="single"/>
              </w:rPr>
              <w:t>/</w:t>
            </w:r>
            <w:r w:rsidR="00EA02FA">
              <w:rPr>
                <w:rFonts w:ascii="Arial" w:eastAsia="Times New Roman" w:hAnsi="Arial" w:cs="Arial"/>
                <w:u w:val="single"/>
              </w:rPr>
              <w:t xml:space="preserve"> Estradiol</w:t>
            </w:r>
          </w:p>
          <w:p w14:paraId="3D459BDE" w14:textId="0484C59E" w:rsidR="00846439" w:rsidRPr="001873D6" w:rsidRDefault="00EA02FA" w:rsidP="00D75A4D">
            <w:pPr>
              <w:rPr>
                <w:rFonts w:ascii="Arial" w:eastAsia="Times New Roman" w:hAnsi="Arial" w:cs="Arial"/>
                <w:u w:val="single"/>
              </w:rPr>
            </w:pPr>
            <w:proofErr w:type="spellStart"/>
            <w:r>
              <w:rPr>
                <w:rFonts w:ascii="Arial" w:eastAsia="Times New Roman" w:hAnsi="Arial" w:cs="Arial"/>
                <w:u w:val="single"/>
              </w:rPr>
              <w:t>C</w:t>
            </w:r>
            <w:r w:rsidR="00CE4429">
              <w:rPr>
                <w:rFonts w:ascii="Arial" w:eastAsia="Times New Roman" w:hAnsi="Arial" w:cs="Arial"/>
                <w:u w:val="single"/>
              </w:rPr>
              <w:t>limara</w:t>
            </w:r>
            <w:proofErr w:type="spellEnd"/>
            <w:r w:rsidR="00CE4429">
              <w:rPr>
                <w:rFonts w:ascii="Arial" w:eastAsia="Times New Roman" w:hAnsi="Arial" w:cs="Arial"/>
                <w:u w:val="single"/>
              </w:rPr>
              <w:t>/</w:t>
            </w:r>
            <w:r>
              <w:rPr>
                <w:rFonts w:ascii="Arial" w:eastAsia="Times New Roman" w:hAnsi="Arial" w:cs="Arial"/>
                <w:u w:val="single"/>
              </w:rPr>
              <w:t xml:space="preserve"> Estradiol</w:t>
            </w:r>
          </w:p>
          <w:p w14:paraId="11602ECB" w14:textId="75D007EF" w:rsidR="00EA02FA" w:rsidRDefault="00C87C13" w:rsidP="00D75A4D">
            <w:pPr>
              <w:rPr>
                <w:rFonts w:ascii="Arial" w:eastAsia="Times New Roman" w:hAnsi="Arial" w:cs="Arial"/>
              </w:rPr>
            </w:pPr>
            <w:proofErr w:type="spellStart"/>
            <w:r>
              <w:rPr>
                <w:rFonts w:ascii="Arial" w:eastAsia="Times New Roman" w:hAnsi="Arial" w:cs="Arial"/>
              </w:rPr>
              <w:t>Cenestin</w:t>
            </w:r>
            <w:proofErr w:type="spellEnd"/>
            <w:r w:rsidR="00CE4429">
              <w:rPr>
                <w:rFonts w:ascii="Arial" w:eastAsia="Times New Roman" w:hAnsi="Arial" w:cs="Arial"/>
              </w:rPr>
              <w:t>/</w:t>
            </w:r>
            <w:r w:rsidR="00EA02FA">
              <w:rPr>
                <w:rFonts w:ascii="Arial" w:eastAsia="Times New Roman" w:hAnsi="Arial" w:cs="Arial"/>
              </w:rPr>
              <w:t xml:space="preserve"> Conjugated estrogens </w:t>
            </w:r>
          </w:p>
          <w:p w14:paraId="0E457CD1" w14:textId="6E142EAE" w:rsidR="00C87C13" w:rsidRDefault="00EA02FA" w:rsidP="00D75A4D">
            <w:pPr>
              <w:rPr>
                <w:rFonts w:ascii="Arial" w:eastAsia="Times New Roman" w:hAnsi="Arial" w:cs="Arial"/>
              </w:rPr>
            </w:pPr>
            <w:r>
              <w:rPr>
                <w:rFonts w:ascii="Arial" w:eastAsia="Times New Roman" w:hAnsi="Arial" w:cs="Arial"/>
              </w:rPr>
              <w:t>P</w:t>
            </w:r>
            <w:r w:rsidR="00CE4429">
              <w:rPr>
                <w:rFonts w:ascii="Arial" w:eastAsia="Times New Roman" w:hAnsi="Arial" w:cs="Arial"/>
              </w:rPr>
              <w:t>remarin</w:t>
            </w:r>
            <w:r>
              <w:rPr>
                <w:rFonts w:ascii="Arial" w:eastAsia="Times New Roman" w:hAnsi="Arial" w:cs="Arial"/>
              </w:rPr>
              <w:t>/ Conjugated estrogens</w:t>
            </w:r>
          </w:p>
          <w:p w14:paraId="7B424A75" w14:textId="40BC681E" w:rsidR="00C87C13" w:rsidRDefault="00C87C13" w:rsidP="00D75A4D">
            <w:pPr>
              <w:rPr>
                <w:rFonts w:ascii="Arial" w:eastAsia="Times New Roman" w:hAnsi="Arial" w:cs="Arial"/>
              </w:rPr>
            </w:pPr>
          </w:p>
          <w:p w14:paraId="3A0B3129" w14:textId="45F3CDFE" w:rsidR="00CE4429" w:rsidRDefault="00EA02FA" w:rsidP="00CE4429">
            <w:pPr>
              <w:rPr>
                <w:rFonts w:ascii="Arial" w:eastAsia="Times New Roman" w:hAnsi="Arial" w:cs="Arial"/>
              </w:rPr>
            </w:pPr>
            <w:r>
              <w:rPr>
                <w:rFonts w:ascii="Arial" w:eastAsia="Times New Roman" w:hAnsi="Arial" w:cs="Arial"/>
              </w:rPr>
              <w:t xml:space="preserve">Depo-Provera/ </w:t>
            </w:r>
            <w:r w:rsidR="00CE4429">
              <w:rPr>
                <w:rFonts w:ascii="Arial" w:eastAsia="Times New Roman" w:hAnsi="Arial" w:cs="Arial"/>
              </w:rPr>
              <w:t>Medroxyprogesterone acetate</w:t>
            </w:r>
          </w:p>
          <w:p w14:paraId="7AFB5767" w14:textId="16F315A7" w:rsidR="00C87C13" w:rsidRDefault="00CE4429" w:rsidP="00D75A4D">
            <w:pPr>
              <w:rPr>
                <w:rFonts w:ascii="Arial" w:eastAsia="Times New Roman" w:hAnsi="Arial" w:cs="Arial"/>
              </w:rPr>
            </w:pPr>
            <w:r>
              <w:rPr>
                <w:rFonts w:ascii="Arial" w:eastAsia="Times New Roman" w:hAnsi="Arial" w:cs="Arial"/>
              </w:rPr>
              <w:t>/</w:t>
            </w:r>
          </w:p>
          <w:p w14:paraId="019F9407" w14:textId="5205389E" w:rsidR="00C87C13" w:rsidRDefault="00C87C13" w:rsidP="00D75A4D">
            <w:pPr>
              <w:rPr>
                <w:rFonts w:ascii="Arial" w:eastAsia="Times New Roman" w:hAnsi="Arial" w:cs="Arial"/>
              </w:rPr>
            </w:pPr>
            <w:proofErr w:type="spellStart"/>
            <w:r>
              <w:rPr>
                <w:rFonts w:ascii="Arial" w:eastAsia="Times New Roman" w:hAnsi="Arial" w:cs="Arial"/>
              </w:rPr>
              <w:t>Enjuvia</w:t>
            </w:r>
            <w:proofErr w:type="spellEnd"/>
            <w:r w:rsidR="00EA02FA">
              <w:rPr>
                <w:rFonts w:ascii="Arial" w:eastAsia="Times New Roman" w:hAnsi="Arial" w:cs="Arial"/>
              </w:rPr>
              <w:t>/ Conjugated estrogens</w:t>
            </w:r>
          </w:p>
          <w:p w14:paraId="20792333" w14:textId="15D20660" w:rsidR="00C87C13" w:rsidRPr="00846439" w:rsidRDefault="00C87C13" w:rsidP="00D75A4D">
            <w:pPr>
              <w:rPr>
                <w:rFonts w:ascii="Arial" w:eastAsia="Times New Roman" w:hAnsi="Arial" w:cs="Arial"/>
              </w:rPr>
            </w:pPr>
            <w:proofErr w:type="spellStart"/>
            <w:r>
              <w:rPr>
                <w:rFonts w:ascii="Arial" w:eastAsia="Times New Roman" w:hAnsi="Arial" w:cs="Arial"/>
              </w:rPr>
              <w:t>Vivelle</w:t>
            </w:r>
            <w:proofErr w:type="spellEnd"/>
            <w:r>
              <w:rPr>
                <w:rFonts w:ascii="Arial" w:eastAsia="Times New Roman" w:hAnsi="Arial" w:cs="Arial"/>
              </w:rPr>
              <w:t>-Dot</w:t>
            </w:r>
            <w:r w:rsidR="00EA02FA">
              <w:rPr>
                <w:rFonts w:ascii="Arial" w:eastAsia="Times New Roman" w:hAnsi="Arial" w:cs="Arial"/>
              </w:rPr>
              <w:t>/ Estradiol</w:t>
            </w:r>
          </w:p>
        </w:tc>
      </w:tr>
      <w:tr w:rsidR="00846439" w14:paraId="177C38BE" w14:textId="77777777" w:rsidTr="00846439">
        <w:tc>
          <w:tcPr>
            <w:tcW w:w="4675" w:type="dxa"/>
          </w:tcPr>
          <w:p w14:paraId="01210ECA" w14:textId="0ED5C326" w:rsidR="00846439" w:rsidRPr="00846439" w:rsidRDefault="00A918C3" w:rsidP="00D75A4D">
            <w:pPr>
              <w:rPr>
                <w:rFonts w:ascii="Arial" w:eastAsia="Times New Roman" w:hAnsi="Arial" w:cs="Arial"/>
              </w:rPr>
            </w:pPr>
            <w:r>
              <w:rPr>
                <w:rFonts w:ascii="Arial" w:eastAsia="Times New Roman" w:hAnsi="Arial" w:cs="Arial"/>
              </w:rPr>
              <w:t xml:space="preserve">Oral Combined Estrogen and Progestin </w:t>
            </w:r>
            <w:r>
              <w:rPr>
                <w:rFonts w:ascii="Arial" w:eastAsia="Times New Roman" w:hAnsi="Arial" w:cs="Arial"/>
              </w:rPr>
              <w:lastRenderedPageBreak/>
              <w:t xml:space="preserve">Products for Hormone Therapy </w:t>
            </w:r>
          </w:p>
        </w:tc>
        <w:tc>
          <w:tcPr>
            <w:tcW w:w="4675" w:type="dxa"/>
          </w:tcPr>
          <w:p w14:paraId="0CF26E56" w14:textId="354B586F" w:rsidR="00846439" w:rsidRDefault="00A918C3" w:rsidP="00D75A4D">
            <w:pPr>
              <w:rPr>
                <w:rFonts w:ascii="Arial" w:eastAsia="Times New Roman" w:hAnsi="Arial" w:cs="Arial"/>
              </w:rPr>
            </w:pPr>
            <w:proofErr w:type="spellStart"/>
            <w:r>
              <w:rPr>
                <w:rFonts w:ascii="Arial" w:eastAsia="Times New Roman" w:hAnsi="Arial" w:cs="Arial"/>
              </w:rPr>
              <w:lastRenderedPageBreak/>
              <w:t>Activella</w:t>
            </w:r>
            <w:proofErr w:type="spellEnd"/>
            <w:r w:rsidR="00EA02FA">
              <w:rPr>
                <w:rFonts w:ascii="Arial" w:eastAsia="Times New Roman" w:hAnsi="Arial" w:cs="Arial"/>
              </w:rPr>
              <w:t xml:space="preserve">/ Estradiol </w:t>
            </w:r>
            <w:proofErr w:type="spellStart"/>
            <w:r w:rsidR="00EA02FA">
              <w:rPr>
                <w:rFonts w:ascii="Arial" w:eastAsia="Times New Roman" w:hAnsi="Arial" w:cs="Arial"/>
              </w:rPr>
              <w:t>Norethinrdone</w:t>
            </w:r>
            <w:proofErr w:type="spellEnd"/>
            <w:r w:rsidR="00EA02FA">
              <w:rPr>
                <w:rFonts w:ascii="Arial" w:eastAsia="Times New Roman" w:hAnsi="Arial" w:cs="Arial"/>
              </w:rPr>
              <w:t xml:space="preserve"> Acetate</w:t>
            </w:r>
          </w:p>
          <w:p w14:paraId="2B8B13EE" w14:textId="268C5FB6" w:rsidR="00A918C3" w:rsidRDefault="00A918C3" w:rsidP="00D75A4D">
            <w:pPr>
              <w:rPr>
                <w:rFonts w:ascii="Arial" w:eastAsia="Times New Roman" w:hAnsi="Arial" w:cs="Arial"/>
              </w:rPr>
            </w:pPr>
            <w:proofErr w:type="spellStart"/>
            <w:r>
              <w:rPr>
                <w:rFonts w:ascii="Arial" w:eastAsia="Times New Roman" w:hAnsi="Arial" w:cs="Arial"/>
              </w:rPr>
              <w:lastRenderedPageBreak/>
              <w:t>Amabelz</w:t>
            </w:r>
            <w:proofErr w:type="spellEnd"/>
            <w:r w:rsidR="00EA02FA">
              <w:rPr>
                <w:rFonts w:ascii="Arial" w:eastAsia="Times New Roman" w:hAnsi="Arial" w:cs="Arial"/>
              </w:rPr>
              <w:t>/ Estradiol Norethindrone Acetate</w:t>
            </w:r>
          </w:p>
          <w:p w14:paraId="5FF47447" w14:textId="7240843C" w:rsidR="00A918C3" w:rsidRDefault="00A918C3" w:rsidP="00D75A4D">
            <w:pPr>
              <w:rPr>
                <w:rFonts w:ascii="Arial" w:eastAsia="Times New Roman" w:hAnsi="Arial" w:cs="Arial"/>
              </w:rPr>
            </w:pPr>
            <w:proofErr w:type="spellStart"/>
            <w:r>
              <w:rPr>
                <w:rFonts w:ascii="Arial" w:eastAsia="Times New Roman" w:hAnsi="Arial" w:cs="Arial"/>
              </w:rPr>
              <w:t>Climara</w:t>
            </w:r>
            <w:proofErr w:type="spellEnd"/>
            <w:r>
              <w:rPr>
                <w:rFonts w:ascii="Arial" w:eastAsia="Times New Roman" w:hAnsi="Arial" w:cs="Arial"/>
              </w:rPr>
              <w:t xml:space="preserve"> pro</w:t>
            </w:r>
            <w:r w:rsidR="00EA02FA">
              <w:rPr>
                <w:rFonts w:ascii="Arial" w:eastAsia="Times New Roman" w:hAnsi="Arial" w:cs="Arial"/>
              </w:rPr>
              <w:t>/ Estradiol Levonorgestrel</w:t>
            </w:r>
          </w:p>
          <w:p w14:paraId="77D6EB6B" w14:textId="301DD7B3" w:rsidR="00A918C3" w:rsidRDefault="00A918C3" w:rsidP="00D75A4D">
            <w:pPr>
              <w:rPr>
                <w:rFonts w:ascii="Arial" w:eastAsia="Times New Roman" w:hAnsi="Arial" w:cs="Arial"/>
              </w:rPr>
            </w:pPr>
            <w:proofErr w:type="spellStart"/>
            <w:r>
              <w:rPr>
                <w:rFonts w:ascii="Arial" w:eastAsia="Times New Roman" w:hAnsi="Arial" w:cs="Arial"/>
              </w:rPr>
              <w:t>Combipatch</w:t>
            </w:r>
            <w:proofErr w:type="spellEnd"/>
            <w:r w:rsidR="00EA02FA">
              <w:rPr>
                <w:rFonts w:ascii="Arial" w:eastAsia="Times New Roman" w:hAnsi="Arial" w:cs="Arial"/>
              </w:rPr>
              <w:t>/ Estradiol Norethindrone Acetate</w:t>
            </w:r>
          </w:p>
          <w:p w14:paraId="67B4E467" w14:textId="03E8C912" w:rsidR="00EA02FA" w:rsidRDefault="00A918C3" w:rsidP="00D75A4D">
            <w:pPr>
              <w:rPr>
                <w:rFonts w:ascii="Arial" w:eastAsia="Times New Roman" w:hAnsi="Arial" w:cs="Arial"/>
              </w:rPr>
            </w:pPr>
            <w:proofErr w:type="spellStart"/>
            <w:r>
              <w:rPr>
                <w:rFonts w:ascii="Arial" w:eastAsia="Times New Roman" w:hAnsi="Arial" w:cs="Arial"/>
              </w:rPr>
              <w:t>Femhrt</w:t>
            </w:r>
            <w:proofErr w:type="spellEnd"/>
            <w:r w:rsidR="00EA02FA">
              <w:rPr>
                <w:rFonts w:ascii="Arial" w:eastAsia="Times New Roman" w:hAnsi="Arial" w:cs="Arial"/>
              </w:rPr>
              <w:t>/ Estradiol Norethindrone Acetate</w:t>
            </w:r>
          </w:p>
          <w:p w14:paraId="1D51199D" w14:textId="14765F41" w:rsidR="00A918C3" w:rsidRDefault="00A918C3" w:rsidP="00D75A4D">
            <w:pPr>
              <w:rPr>
                <w:rFonts w:ascii="Arial" w:eastAsia="Times New Roman" w:hAnsi="Arial" w:cs="Arial"/>
              </w:rPr>
            </w:pPr>
            <w:proofErr w:type="spellStart"/>
            <w:r>
              <w:rPr>
                <w:rFonts w:ascii="Arial" w:eastAsia="Times New Roman" w:hAnsi="Arial" w:cs="Arial"/>
              </w:rPr>
              <w:t>Menest</w:t>
            </w:r>
            <w:proofErr w:type="spellEnd"/>
            <w:r w:rsidR="00EA02FA">
              <w:rPr>
                <w:rFonts w:ascii="Arial" w:eastAsia="Times New Roman" w:hAnsi="Arial" w:cs="Arial"/>
              </w:rPr>
              <w:t>/ Esterified estrogens</w:t>
            </w:r>
          </w:p>
          <w:p w14:paraId="234CEBDB" w14:textId="1C30FE6E" w:rsidR="00A918C3" w:rsidRDefault="00A918C3" w:rsidP="00D75A4D">
            <w:pPr>
              <w:rPr>
                <w:rFonts w:ascii="Arial" w:eastAsia="Times New Roman" w:hAnsi="Arial" w:cs="Arial"/>
              </w:rPr>
            </w:pPr>
            <w:proofErr w:type="spellStart"/>
            <w:r>
              <w:rPr>
                <w:rFonts w:ascii="Arial" w:eastAsia="Times New Roman" w:hAnsi="Arial" w:cs="Arial"/>
              </w:rPr>
              <w:t>Mimvey</w:t>
            </w:r>
            <w:proofErr w:type="spellEnd"/>
            <w:r w:rsidR="00EA02FA">
              <w:rPr>
                <w:rFonts w:ascii="Arial" w:eastAsia="Times New Roman" w:hAnsi="Arial" w:cs="Arial"/>
              </w:rPr>
              <w:t>/ Estradiol Norethindrone Acetate</w:t>
            </w:r>
          </w:p>
          <w:p w14:paraId="3D7AFFD9" w14:textId="08219164" w:rsidR="00547DAC" w:rsidRDefault="00A918C3" w:rsidP="00D75A4D">
            <w:pPr>
              <w:rPr>
                <w:rFonts w:ascii="Arial" w:eastAsia="Times New Roman" w:hAnsi="Arial" w:cs="Arial"/>
              </w:rPr>
            </w:pPr>
            <w:proofErr w:type="spellStart"/>
            <w:r>
              <w:rPr>
                <w:rFonts w:ascii="Arial" w:eastAsia="Times New Roman" w:hAnsi="Arial" w:cs="Arial"/>
              </w:rPr>
              <w:t>Mimvey</w:t>
            </w:r>
            <w:proofErr w:type="spellEnd"/>
            <w:r>
              <w:rPr>
                <w:rFonts w:ascii="Arial" w:eastAsia="Times New Roman" w:hAnsi="Arial" w:cs="Arial"/>
              </w:rPr>
              <w:t xml:space="preserve"> </w:t>
            </w:r>
            <w:proofErr w:type="spellStart"/>
            <w:r>
              <w:rPr>
                <w:rFonts w:ascii="Arial" w:eastAsia="Times New Roman" w:hAnsi="Arial" w:cs="Arial"/>
              </w:rPr>
              <w:t>loPremphase</w:t>
            </w:r>
            <w:proofErr w:type="spellEnd"/>
            <w:r w:rsidR="00EA02FA">
              <w:rPr>
                <w:rFonts w:ascii="Arial" w:eastAsia="Times New Roman" w:hAnsi="Arial" w:cs="Arial"/>
              </w:rPr>
              <w:t>/ Conjugated estrogens/medroxyprogesterone acetate</w:t>
            </w:r>
          </w:p>
          <w:p w14:paraId="0B37377D" w14:textId="3922921D" w:rsidR="00A918C3" w:rsidRDefault="00A918C3" w:rsidP="00D75A4D">
            <w:pPr>
              <w:rPr>
                <w:rFonts w:ascii="Arial" w:eastAsia="Times New Roman" w:hAnsi="Arial" w:cs="Arial"/>
              </w:rPr>
            </w:pPr>
            <w:proofErr w:type="spellStart"/>
            <w:r>
              <w:rPr>
                <w:rFonts w:ascii="Arial" w:eastAsia="Times New Roman" w:hAnsi="Arial" w:cs="Arial"/>
              </w:rPr>
              <w:t>Prempro</w:t>
            </w:r>
            <w:proofErr w:type="spellEnd"/>
            <w:r w:rsidR="00EA02FA">
              <w:rPr>
                <w:rFonts w:ascii="Arial" w:eastAsia="Times New Roman" w:hAnsi="Arial" w:cs="Arial"/>
              </w:rPr>
              <w:t>/ Conjugated estrogens/medroxyprogesterone acetate</w:t>
            </w:r>
          </w:p>
          <w:p w14:paraId="6C4112D4" w14:textId="32B60053" w:rsidR="00547DAC" w:rsidRPr="00846439" w:rsidRDefault="00547DAC" w:rsidP="00D75A4D">
            <w:pPr>
              <w:rPr>
                <w:rFonts w:ascii="Arial" w:eastAsia="Times New Roman" w:hAnsi="Arial" w:cs="Arial"/>
              </w:rPr>
            </w:pPr>
          </w:p>
        </w:tc>
      </w:tr>
      <w:tr w:rsidR="00846439" w14:paraId="3BDAA7EB" w14:textId="77777777" w:rsidTr="00846439">
        <w:tc>
          <w:tcPr>
            <w:tcW w:w="4675" w:type="dxa"/>
          </w:tcPr>
          <w:p w14:paraId="13999B6E" w14:textId="6036DB2C" w:rsidR="00846439" w:rsidRPr="00846439" w:rsidRDefault="00547DAC" w:rsidP="00D75A4D">
            <w:pPr>
              <w:rPr>
                <w:rFonts w:ascii="Arial" w:eastAsia="Times New Roman" w:hAnsi="Arial" w:cs="Arial"/>
              </w:rPr>
            </w:pPr>
            <w:r>
              <w:rPr>
                <w:rFonts w:ascii="Arial" w:eastAsia="Times New Roman" w:hAnsi="Arial" w:cs="Arial"/>
              </w:rPr>
              <w:lastRenderedPageBreak/>
              <w:t>Transdermal Estrogen</w:t>
            </w:r>
          </w:p>
        </w:tc>
        <w:tc>
          <w:tcPr>
            <w:tcW w:w="4675" w:type="dxa"/>
          </w:tcPr>
          <w:p w14:paraId="189C2150" w14:textId="74C024F4" w:rsidR="00846439" w:rsidRDefault="00547DAC" w:rsidP="00D75A4D">
            <w:pPr>
              <w:rPr>
                <w:rFonts w:ascii="Arial" w:eastAsia="Times New Roman" w:hAnsi="Arial" w:cs="Arial"/>
              </w:rPr>
            </w:pPr>
            <w:proofErr w:type="spellStart"/>
            <w:r>
              <w:rPr>
                <w:rFonts w:ascii="Arial" w:eastAsia="Times New Roman" w:hAnsi="Arial" w:cs="Arial"/>
              </w:rPr>
              <w:t>Alora</w:t>
            </w:r>
            <w:proofErr w:type="spellEnd"/>
            <w:r w:rsidR="00EA02FA">
              <w:rPr>
                <w:rFonts w:ascii="Arial" w:eastAsia="Times New Roman" w:hAnsi="Arial" w:cs="Arial"/>
              </w:rPr>
              <w:t>/ Estradiol</w:t>
            </w:r>
          </w:p>
          <w:p w14:paraId="2216B1B9" w14:textId="03D04DD7" w:rsidR="00547DAC" w:rsidRDefault="00547DAC" w:rsidP="00D75A4D">
            <w:pPr>
              <w:rPr>
                <w:rFonts w:ascii="Arial" w:eastAsia="Times New Roman" w:hAnsi="Arial" w:cs="Arial"/>
              </w:rPr>
            </w:pPr>
            <w:proofErr w:type="spellStart"/>
            <w:r>
              <w:rPr>
                <w:rFonts w:ascii="Arial" w:eastAsia="Times New Roman" w:hAnsi="Arial" w:cs="Arial"/>
              </w:rPr>
              <w:t>Climara</w:t>
            </w:r>
            <w:proofErr w:type="spellEnd"/>
            <w:r w:rsidR="00EA02FA">
              <w:rPr>
                <w:rFonts w:ascii="Arial" w:eastAsia="Times New Roman" w:hAnsi="Arial" w:cs="Arial"/>
              </w:rPr>
              <w:t>/ Estradiol</w:t>
            </w:r>
          </w:p>
          <w:p w14:paraId="424E2434" w14:textId="6BA3427A" w:rsidR="00547DAC" w:rsidRDefault="00547DAC" w:rsidP="00D75A4D">
            <w:pPr>
              <w:rPr>
                <w:rFonts w:ascii="Arial" w:eastAsia="Times New Roman" w:hAnsi="Arial" w:cs="Arial"/>
              </w:rPr>
            </w:pPr>
            <w:proofErr w:type="spellStart"/>
            <w:r>
              <w:rPr>
                <w:rFonts w:ascii="Arial" w:eastAsia="Times New Roman" w:hAnsi="Arial" w:cs="Arial"/>
              </w:rPr>
              <w:t>Menostar</w:t>
            </w:r>
            <w:proofErr w:type="spellEnd"/>
            <w:r w:rsidR="00EA02FA">
              <w:rPr>
                <w:rFonts w:ascii="Arial" w:eastAsia="Times New Roman" w:hAnsi="Arial" w:cs="Arial"/>
              </w:rPr>
              <w:t xml:space="preserve">/ </w:t>
            </w:r>
            <w:proofErr w:type="spellStart"/>
            <w:r w:rsidR="00EA02FA">
              <w:rPr>
                <w:rFonts w:ascii="Arial" w:eastAsia="Times New Roman" w:hAnsi="Arial" w:cs="Arial"/>
              </w:rPr>
              <w:t>Estadiol</w:t>
            </w:r>
            <w:proofErr w:type="spellEnd"/>
          </w:p>
          <w:p w14:paraId="06EC8C9A" w14:textId="327156F9" w:rsidR="00547DAC" w:rsidRPr="00846439" w:rsidRDefault="00547DAC" w:rsidP="00D75A4D">
            <w:pPr>
              <w:rPr>
                <w:rFonts w:ascii="Arial" w:eastAsia="Times New Roman" w:hAnsi="Arial" w:cs="Arial"/>
              </w:rPr>
            </w:pPr>
            <w:proofErr w:type="spellStart"/>
            <w:r>
              <w:rPr>
                <w:rFonts w:ascii="Arial" w:eastAsia="Times New Roman" w:hAnsi="Arial" w:cs="Arial"/>
              </w:rPr>
              <w:t>Vivelle</w:t>
            </w:r>
            <w:proofErr w:type="spellEnd"/>
            <w:r>
              <w:rPr>
                <w:rFonts w:ascii="Arial" w:eastAsia="Times New Roman" w:hAnsi="Arial" w:cs="Arial"/>
              </w:rPr>
              <w:t>-dot</w:t>
            </w:r>
            <w:r w:rsidR="00EA02FA">
              <w:rPr>
                <w:rFonts w:ascii="Arial" w:eastAsia="Times New Roman" w:hAnsi="Arial" w:cs="Arial"/>
              </w:rPr>
              <w:t>/ Estradiol</w:t>
            </w:r>
          </w:p>
        </w:tc>
      </w:tr>
      <w:tr w:rsidR="00846439" w14:paraId="590598E0" w14:textId="77777777" w:rsidTr="00846439">
        <w:tc>
          <w:tcPr>
            <w:tcW w:w="4675" w:type="dxa"/>
          </w:tcPr>
          <w:p w14:paraId="4E68B025" w14:textId="2EAE9450" w:rsidR="00846439" w:rsidRPr="00846439" w:rsidRDefault="00547DAC" w:rsidP="00D75A4D">
            <w:pPr>
              <w:rPr>
                <w:rFonts w:ascii="Arial" w:eastAsia="Times New Roman" w:hAnsi="Arial" w:cs="Arial"/>
              </w:rPr>
            </w:pPr>
            <w:r>
              <w:rPr>
                <w:rFonts w:ascii="Arial" w:eastAsia="Times New Roman" w:hAnsi="Arial" w:cs="Arial"/>
              </w:rPr>
              <w:t>Vaginal Estrogen Hormone Therapy</w:t>
            </w:r>
          </w:p>
        </w:tc>
        <w:tc>
          <w:tcPr>
            <w:tcW w:w="4675" w:type="dxa"/>
          </w:tcPr>
          <w:p w14:paraId="312E6E7E" w14:textId="7B26CF97" w:rsidR="00846439" w:rsidRDefault="00683D2F" w:rsidP="00D75A4D">
            <w:pPr>
              <w:rPr>
                <w:rFonts w:ascii="Arial" w:eastAsia="Times New Roman" w:hAnsi="Arial" w:cs="Arial"/>
              </w:rPr>
            </w:pPr>
            <w:proofErr w:type="spellStart"/>
            <w:r>
              <w:rPr>
                <w:rFonts w:ascii="Arial" w:eastAsia="Times New Roman" w:hAnsi="Arial" w:cs="Arial"/>
              </w:rPr>
              <w:t>Duavee</w:t>
            </w:r>
            <w:proofErr w:type="spellEnd"/>
            <w:r w:rsidR="00EA02FA">
              <w:rPr>
                <w:rFonts w:ascii="Arial" w:eastAsia="Times New Roman" w:hAnsi="Arial" w:cs="Arial"/>
              </w:rPr>
              <w:t>/ Conjugated estrogens/</w:t>
            </w:r>
            <w:proofErr w:type="spellStart"/>
            <w:r w:rsidR="00EA02FA">
              <w:rPr>
                <w:rFonts w:ascii="Arial" w:eastAsia="Times New Roman" w:hAnsi="Arial" w:cs="Arial"/>
              </w:rPr>
              <w:t>bazedoxifene</w:t>
            </w:r>
            <w:proofErr w:type="spellEnd"/>
          </w:p>
          <w:p w14:paraId="7AEBD1BA" w14:textId="0447E85E" w:rsidR="00683D2F" w:rsidRDefault="00683D2F" w:rsidP="00D75A4D">
            <w:pPr>
              <w:rPr>
                <w:rFonts w:ascii="Arial" w:eastAsia="Times New Roman" w:hAnsi="Arial" w:cs="Arial"/>
              </w:rPr>
            </w:pPr>
            <w:proofErr w:type="spellStart"/>
            <w:r>
              <w:rPr>
                <w:rFonts w:ascii="Arial" w:eastAsia="Times New Roman" w:hAnsi="Arial" w:cs="Arial"/>
              </w:rPr>
              <w:t>Estrace</w:t>
            </w:r>
            <w:proofErr w:type="spellEnd"/>
            <w:r w:rsidR="00EA02FA">
              <w:rPr>
                <w:rFonts w:ascii="Arial" w:eastAsia="Times New Roman" w:hAnsi="Arial" w:cs="Arial"/>
              </w:rPr>
              <w:t>/ Estradiol</w:t>
            </w:r>
          </w:p>
          <w:p w14:paraId="6294E8E0" w14:textId="02F77CE3" w:rsidR="00683D2F" w:rsidRDefault="00683D2F" w:rsidP="00D75A4D">
            <w:pPr>
              <w:rPr>
                <w:rFonts w:ascii="Arial" w:eastAsia="Times New Roman" w:hAnsi="Arial" w:cs="Arial"/>
              </w:rPr>
            </w:pPr>
            <w:proofErr w:type="spellStart"/>
            <w:r>
              <w:rPr>
                <w:rFonts w:ascii="Arial" w:eastAsia="Times New Roman" w:hAnsi="Arial" w:cs="Arial"/>
              </w:rPr>
              <w:t>Estring</w:t>
            </w:r>
            <w:proofErr w:type="spellEnd"/>
            <w:r w:rsidR="00EA02FA">
              <w:rPr>
                <w:rFonts w:ascii="Arial" w:eastAsia="Times New Roman" w:hAnsi="Arial" w:cs="Arial"/>
              </w:rPr>
              <w:t>/ Estradiol</w:t>
            </w:r>
          </w:p>
          <w:p w14:paraId="52568755" w14:textId="52C4FD24" w:rsidR="00683D2F" w:rsidRDefault="00683D2F" w:rsidP="00D75A4D">
            <w:pPr>
              <w:rPr>
                <w:rFonts w:ascii="Arial" w:eastAsia="Times New Roman" w:hAnsi="Arial" w:cs="Arial"/>
              </w:rPr>
            </w:pPr>
            <w:proofErr w:type="spellStart"/>
            <w:r>
              <w:rPr>
                <w:rFonts w:ascii="Arial" w:eastAsia="Times New Roman" w:hAnsi="Arial" w:cs="Arial"/>
              </w:rPr>
              <w:t>Intrarosa</w:t>
            </w:r>
            <w:proofErr w:type="spellEnd"/>
            <w:r w:rsidR="00EA02FA">
              <w:rPr>
                <w:rFonts w:ascii="Arial" w:eastAsia="Times New Roman" w:hAnsi="Arial" w:cs="Arial"/>
              </w:rPr>
              <w:t xml:space="preserve">/ </w:t>
            </w:r>
            <w:proofErr w:type="spellStart"/>
            <w:r w:rsidR="00EA02FA">
              <w:rPr>
                <w:rFonts w:ascii="Arial" w:eastAsia="Times New Roman" w:hAnsi="Arial" w:cs="Arial"/>
              </w:rPr>
              <w:t>Prasterone</w:t>
            </w:r>
            <w:proofErr w:type="spellEnd"/>
          </w:p>
          <w:p w14:paraId="1F12BFCD" w14:textId="16816B13" w:rsidR="00683D2F" w:rsidRDefault="00683D2F" w:rsidP="00D75A4D">
            <w:pPr>
              <w:rPr>
                <w:rFonts w:ascii="Arial" w:eastAsia="Times New Roman" w:hAnsi="Arial" w:cs="Arial"/>
              </w:rPr>
            </w:pPr>
            <w:proofErr w:type="spellStart"/>
            <w:r>
              <w:rPr>
                <w:rFonts w:ascii="Arial" w:eastAsia="Times New Roman" w:hAnsi="Arial" w:cs="Arial"/>
              </w:rPr>
              <w:t>Menest</w:t>
            </w:r>
            <w:proofErr w:type="spellEnd"/>
            <w:r w:rsidR="00EA02FA">
              <w:rPr>
                <w:rFonts w:ascii="Arial" w:eastAsia="Times New Roman" w:hAnsi="Arial" w:cs="Arial"/>
              </w:rPr>
              <w:t>/ Esterified estrogens</w:t>
            </w:r>
          </w:p>
          <w:p w14:paraId="599A302B" w14:textId="4F7D2945" w:rsidR="00683D2F" w:rsidRDefault="00683D2F" w:rsidP="00D75A4D">
            <w:pPr>
              <w:rPr>
                <w:rFonts w:ascii="Arial" w:eastAsia="Times New Roman" w:hAnsi="Arial" w:cs="Arial"/>
              </w:rPr>
            </w:pPr>
            <w:proofErr w:type="spellStart"/>
            <w:r>
              <w:rPr>
                <w:rFonts w:ascii="Arial" w:eastAsia="Times New Roman" w:hAnsi="Arial" w:cs="Arial"/>
              </w:rPr>
              <w:t>Osphena</w:t>
            </w:r>
            <w:proofErr w:type="spellEnd"/>
            <w:r w:rsidR="00EA02FA">
              <w:rPr>
                <w:rFonts w:ascii="Arial" w:eastAsia="Times New Roman" w:hAnsi="Arial" w:cs="Arial"/>
              </w:rPr>
              <w:t>/ Ospemifene</w:t>
            </w:r>
          </w:p>
          <w:p w14:paraId="0A3413D6" w14:textId="009FF458" w:rsidR="00683D2F" w:rsidRDefault="00683D2F" w:rsidP="00D75A4D">
            <w:pPr>
              <w:rPr>
                <w:rFonts w:ascii="Arial" w:eastAsia="Times New Roman" w:hAnsi="Arial" w:cs="Arial"/>
              </w:rPr>
            </w:pPr>
            <w:r>
              <w:rPr>
                <w:rFonts w:ascii="Arial" w:eastAsia="Times New Roman" w:hAnsi="Arial" w:cs="Arial"/>
              </w:rPr>
              <w:t>Premarin</w:t>
            </w:r>
            <w:r w:rsidR="00EA02FA">
              <w:rPr>
                <w:rFonts w:ascii="Arial" w:eastAsia="Times New Roman" w:hAnsi="Arial" w:cs="Arial"/>
              </w:rPr>
              <w:t>/ Conjugated estrogens</w:t>
            </w:r>
          </w:p>
          <w:p w14:paraId="110A05B0" w14:textId="36165BB8" w:rsidR="00683D2F" w:rsidRDefault="00683D2F" w:rsidP="00D75A4D">
            <w:pPr>
              <w:rPr>
                <w:rFonts w:ascii="Arial" w:eastAsia="Times New Roman" w:hAnsi="Arial" w:cs="Arial"/>
              </w:rPr>
            </w:pPr>
            <w:proofErr w:type="spellStart"/>
            <w:r>
              <w:rPr>
                <w:rFonts w:ascii="Arial" w:eastAsia="Times New Roman" w:hAnsi="Arial" w:cs="Arial"/>
              </w:rPr>
              <w:t>Vagifem</w:t>
            </w:r>
            <w:proofErr w:type="spellEnd"/>
            <w:r w:rsidR="00EA02FA">
              <w:rPr>
                <w:rFonts w:ascii="Arial" w:eastAsia="Times New Roman" w:hAnsi="Arial" w:cs="Arial"/>
              </w:rPr>
              <w:t>/ Estradiol</w:t>
            </w:r>
          </w:p>
          <w:p w14:paraId="213A6A1D" w14:textId="26692EBF" w:rsidR="00683D2F" w:rsidRPr="00846439" w:rsidRDefault="00683D2F" w:rsidP="00D75A4D">
            <w:pPr>
              <w:rPr>
                <w:rFonts w:ascii="Arial" w:eastAsia="Times New Roman" w:hAnsi="Arial" w:cs="Arial"/>
              </w:rPr>
            </w:pPr>
            <w:proofErr w:type="spellStart"/>
            <w:r>
              <w:rPr>
                <w:rFonts w:ascii="Arial" w:eastAsia="Times New Roman" w:hAnsi="Arial" w:cs="Arial"/>
              </w:rPr>
              <w:t>Yuvafem</w:t>
            </w:r>
            <w:proofErr w:type="spellEnd"/>
            <w:r w:rsidR="00EA02FA">
              <w:rPr>
                <w:rFonts w:ascii="Arial" w:eastAsia="Times New Roman" w:hAnsi="Arial" w:cs="Arial"/>
              </w:rPr>
              <w:t>/ Estradiol</w:t>
            </w:r>
          </w:p>
        </w:tc>
      </w:tr>
    </w:tbl>
    <w:p w14:paraId="4CF575B1" w14:textId="77777777" w:rsidR="00846439" w:rsidRPr="00D75A4D" w:rsidRDefault="00846439" w:rsidP="00D75A4D">
      <w:pPr>
        <w:spacing w:after="0" w:line="240" w:lineRule="auto"/>
        <w:rPr>
          <w:rFonts w:ascii="Times New Roman" w:eastAsia="Times New Roman" w:hAnsi="Times New Roman" w:cs="Times New Roman"/>
          <w:sz w:val="24"/>
          <w:szCs w:val="24"/>
        </w:rPr>
      </w:pPr>
    </w:p>
    <w:p w14:paraId="58F9E9AE"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FF"/>
        </w:rPr>
        <w:t> </w:t>
      </w:r>
    </w:p>
    <w:p w14:paraId="7604F2B7" w14:textId="709D12F4" w:rsidR="00D75A4D" w:rsidRPr="00D75A4D" w:rsidRDefault="00D75A4D" w:rsidP="00683D2F">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FF"/>
        </w:rPr>
        <w:t> </w:t>
      </w:r>
    </w:p>
    <w:p w14:paraId="36E056AF"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Supplemental Figure.  CONSORT-like diagram of matching process. </w:t>
      </w:r>
    </w:p>
    <w:p w14:paraId="576A4952"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238BAF26"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Records in 2013-2017 Medicare Part D databases</w:t>
      </w:r>
    </w:p>
    <w:p w14:paraId="40CB0EE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p>
    <w:p w14:paraId="4907CCC5"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4B479063"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Omit non-individual records</w:t>
      </w:r>
    </w:p>
    <w:p w14:paraId="137AF23F"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p>
    <w:p w14:paraId="6EAC0AEA"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92B9D6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Omit all non-MD and all non-DO physicians</w:t>
      </w:r>
    </w:p>
    <w:p w14:paraId="794275EB"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individuals with DO or MD degree</w:t>
      </w:r>
    </w:p>
    <w:p w14:paraId="05B2C21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35CCC0CD"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Filter Physicians by Taxonomy Code for only OBGYNs</w:t>
      </w:r>
    </w:p>
    <w:p w14:paraId="0B0D472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p>
    <w:p w14:paraId="176F4C02"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23C39BFB"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2243A8F4"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Records in 2013-2017 Open Payments Database:</w:t>
      </w:r>
    </w:p>
    <w:p w14:paraId="18B5580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b/>
          <w:bCs/>
          <w:color w:val="000000"/>
        </w:rPr>
        <w:t xml:space="preserve">N </w:t>
      </w:r>
      <w:proofErr w:type="gramStart"/>
      <w:r w:rsidRPr="00D75A4D">
        <w:rPr>
          <w:rFonts w:ascii="Arial" w:eastAsia="Times New Roman" w:hAnsi="Arial" w:cs="Arial"/>
          <w:b/>
          <w:bCs/>
          <w:color w:val="000000"/>
        </w:rPr>
        <w:t>= ?,???</w:t>
      </w:r>
      <w:proofErr w:type="gramEnd"/>
      <w:r w:rsidRPr="00D75A4D">
        <w:rPr>
          <w:rFonts w:ascii="Arial" w:eastAsia="Times New Roman" w:hAnsi="Arial" w:cs="Arial"/>
          <w:b/>
          <w:bCs/>
          <w:color w:val="000000"/>
        </w:rPr>
        <w:t>,???</w:t>
      </w:r>
    </w:p>
    <w:p w14:paraId="7FFEF801"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737D3B0B"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Omit non-individual records</w:t>
      </w:r>
    </w:p>
    <w:p w14:paraId="264EF86E"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w:t>
      </w:r>
      <w:proofErr w:type="gramStart"/>
      <w:r w:rsidRPr="00D75A4D">
        <w:rPr>
          <w:rFonts w:ascii="Arial" w:eastAsia="Times New Roman" w:hAnsi="Arial" w:cs="Arial"/>
          <w:color w:val="000000"/>
        </w:rPr>
        <w:t>= ?,???</w:t>
      </w:r>
      <w:proofErr w:type="gramEnd"/>
    </w:p>
    <w:p w14:paraId="3E9D48F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3303E2C6"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Omit medical device records</w:t>
      </w:r>
    </w:p>
    <w:p w14:paraId="371F99A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p>
    <w:p w14:paraId="525564D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lastRenderedPageBreak/>
        <w:t> </w:t>
      </w:r>
    </w:p>
    <w:p w14:paraId="310A8484"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Round 1: </w:t>
      </w:r>
      <w:r w:rsidRPr="00D75A4D">
        <w:rPr>
          <w:rFonts w:ascii="Consolas" w:eastAsia="Times New Roman" w:hAnsi="Consolas" w:cs="Times New Roman"/>
          <w:color w:val="6A737D"/>
          <w:sz w:val="18"/>
          <w:szCs w:val="18"/>
          <w:shd w:val="clear" w:color="auto" w:fill="FFFFFF"/>
        </w:rPr>
        <w:t xml:space="preserve">OP First NP </w:t>
      </w:r>
      <w:proofErr w:type="spellStart"/>
      <w:r w:rsidRPr="00D75A4D">
        <w:rPr>
          <w:rFonts w:ascii="Consolas" w:eastAsia="Times New Roman" w:hAnsi="Consolas" w:cs="Times New Roman"/>
          <w:color w:val="6A737D"/>
          <w:sz w:val="18"/>
          <w:szCs w:val="18"/>
          <w:shd w:val="clear" w:color="auto" w:fill="FFFFFF"/>
        </w:rPr>
        <w:t>AltFirst</w:t>
      </w:r>
      <w:proofErr w:type="spellEnd"/>
      <w:r w:rsidRPr="00D75A4D">
        <w:rPr>
          <w:rFonts w:ascii="Consolas" w:eastAsia="Times New Roman" w:hAnsi="Consolas" w:cs="Times New Roman"/>
          <w:color w:val="6A737D"/>
          <w:sz w:val="18"/>
          <w:szCs w:val="18"/>
          <w:shd w:val="clear" w:color="auto" w:fill="FFFFFF"/>
        </w:rPr>
        <w:t>, last, address, city, state</w:t>
      </w:r>
    </w:p>
    <w:p w14:paraId="7B8A91D1"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w:t>
      </w:r>
      <w:proofErr w:type="spellStart"/>
      <w:r w:rsidRPr="00D75A4D">
        <w:rPr>
          <w:rFonts w:ascii="Arial" w:eastAsia="Times New Roman" w:hAnsi="Arial" w:cs="Arial"/>
          <w:color w:val="000000"/>
        </w:rPr>
        <w:t>x.xx</w:t>
      </w:r>
      <w:proofErr w:type="spellEnd"/>
      <w:r w:rsidRPr="00D75A4D">
        <w:rPr>
          <w:rFonts w:ascii="Arial" w:eastAsia="Times New Roman" w:hAnsi="Arial" w:cs="Arial"/>
          <w:color w:val="000000"/>
        </w:rPr>
        <w:t>%)</w:t>
      </w:r>
    </w:p>
    <w:p w14:paraId="0E09054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0B1C1C22"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Round 2: </w:t>
      </w:r>
      <w:r w:rsidRPr="00D75A4D">
        <w:rPr>
          <w:rFonts w:ascii="Consolas" w:eastAsia="Times New Roman" w:hAnsi="Consolas" w:cs="Times New Roman"/>
          <w:color w:val="6A737D"/>
          <w:sz w:val="18"/>
          <w:szCs w:val="18"/>
          <w:shd w:val="clear" w:color="auto" w:fill="FFFFFF"/>
        </w:rPr>
        <w:t xml:space="preserve">First, OP last NP </w:t>
      </w:r>
      <w:proofErr w:type="spellStart"/>
      <w:proofErr w:type="gramStart"/>
      <w:r w:rsidRPr="00D75A4D">
        <w:rPr>
          <w:rFonts w:ascii="Consolas" w:eastAsia="Times New Roman" w:hAnsi="Consolas" w:cs="Times New Roman"/>
          <w:color w:val="6A737D"/>
          <w:sz w:val="18"/>
          <w:szCs w:val="18"/>
          <w:shd w:val="clear" w:color="auto" w:fill="FFFFFF"/>
        </w:rPr>
        <w:t>AltLast</w:t>
      </w:r>
      <w:proofErr w:type="spellEnd"/>
      <w:r w:rsidRPr="00D75A4D">
        <w:rPr>
          <w:rFonts w:ascii="Consolas" w:eastAsia="Times New Roman" w:hAnsi="Consolas" w:cs="Times New Roman"/>
          <w:color w:val="6A737D"/>
          <w:sz w:val="18"/>
          <w:szCs w:val="18"/>
          <w:shd w:val="clear" w:color="auto" w:fill="FFFFFF"/>
        </w:rPr>
        <w:t xml:space="preserve"> ,</w:t>
      </w:r>
      <w:proofErr w:type="gramEnd"/>
      <w:r w:rsidRPr="00D75A4D">
        <w:rPr>
          <w:rFonts w:ascii="Consolas" w:eastAsia="Times New Roman" w:hAnsi="Consolas" w:cs="Times New Roman"/>
          <w:color w:val="6A737D"/>
          <w:sz w:val="18"/>
          <w:szCs w:val="18"/>
          <w:shd w:val="clear" w:color="auto" w:fill="FFFFFF"/>
        </w:rPr>
        <w:t xml:space="preserve"> address, city, state</w:t>
      </w:r>
    </w:p>
    <w:p w14:paraId="507005B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w:t>
      </w:r>
      <w:proofErr w:type="spellStart"/>
      <w:r w:rsidRPr="00D75A4D">
        <w:rPr>
          <w:rFonts w:ascii="Arial" w:eastAsia="Times New Roman" w:hAnsi="Arial" w:cs="Arial"/>
          <w:color w:val="000000"/>
        </w:rPr>
        <w:t>x.xx</w:t>
      </w:r>
      <w:proofErr w:type="spellEnd"/>
      <w:r w:rsidRPr="00D75A4D">
        <w:rPr>
          <w:rFonts w:ascii="Arial" w:eastAsia="Times New Roman" w:hAnsi="Arial" w:cs="Arial"/>
          <w:color w:val="000000"/>
        </w:rPr>
        <w:t>%)</w:t>
      </w:r>
    </w:p>
    <w:p w14:paraId="749719C2"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63C42C1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Round 3: </w:t>
      </w:r>
      <w:r w:rsidRPr="00D75A4D">
        <w:rPr>
          <w:rFonts w:ascii="Consolas" w:eastAsia="Times New Roman" w:hAnsi="Consolas" w:cs="Times New Roman"/>
          <w:color w:val="6A737D"/>
          <w:sz w:val="18"/>
          <w:szCs w:val="18"/>
          <w:shd w:val="clear" w:color="auto" w:fill="FFFFFF"/>
        </w:rPr>
        <w:t xml:space="preserve">OP Alt First NP First, </w:t>
      </w:r>
      <w:proofErr w:type="spellStart"/>
      <w:proofErr w:type="gramStart"/>
      <w:r w:rsidRPr="00D75A4D">
        <w:rPr>
          <w:rFonts w:ascii="Consolas" w:eastAsia="Times New Roman" w:hAnsi="Consolas" w:cs="Times New Roman"/>
          <w:color w:val="6A737D"/>
          <w:sz w:val="18"/>
          <w:szCs w:val="18"/>
          <w:shd w:val="clear" w:color="auto" w:fill="FFFFFF"/>
        </w:rPr>
        <w:t>last,address</w:t>
      </w:r>
      <w:proofErr w:type="spellEnd"/>
      <w:proofErr w:type="gramEnd"/>
      <w:r w:rsidRPr="00D75A4D">
        <w:rPr>
          <w:rFonts w:ascii="Consolas" w:eastAsia="Times New Roman" w:hAnsi="Consolas" w:cs="Times New Roman"/>
          <w:color w:val="6A737D"/>
          <w:sz w:val="18"/>
          <w:szCs w:val="18"/>
          <w:shd w:val="clear" w:color="auto" w:fill="FFFFFF"/>
        </w:rPr>
        <w:t>, city, state</w:t>
      </w:r>
    </w:p>
    <w:p w14:paraId="77DCA866"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w:t>
      </w:r>
      <w:proofErr w:type="spellStart"/>
      <w:r w:rsidRPr="00D75A4D">
        <w:rPr>
          <w:rFonts w:ascii="Arial" w:eastAsia="Times New Roman" w:hAnsi="Arial" w:cs="Arial"/>
          <w:color w:val="000000"/>
        </w:rPr>
        <w:t>x.xx</w:t>
      </w:r>
      <w:proofErr w:type="spellEnd"/>
      <w:r w:rsidRPr="00D75A4D">
        <w:rPr>
          <w:rFonts w:ascii="Arial" w:eastAsia="Times New Roman" w:hAnsi="Arial" w:cs="Arial"/>
          <w:color w:val="000000"/>
        </w:rPr>
        <w:t>%)</w:t>
      </w:r>
    </w:p>
    <w:p w14:paraId="673551C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038F41E6"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29DFB8AC"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06BC671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w:t>
      </w:r>
      <w:proofErr w:type="gramStart"/>
      <w:r w:rsidRPr="00D75A4D">
        <w:rPr>
          <w:rFonts w:ascii="Arial" w:eastAsia="Times New Roman" w:hAnsi="Arial" w:cs="Arial"/>
          <w:color w:val="000000"/>
        </w:rPr>
        <w:t>= ?,???</w:t>
      </w:r>
      <w:proofErr w:type="gramEnd"/>
      <w:r w:rsidRPr="00D75A4D">
        <w:rPr>
          <w:rFonts w:ascii="Arial" w:eastAsia="Times New Roman" w:hAnsi="Arial" w:cs="Arial"/>
          <w:color w:val="000000"/>
        </w:rPr>
        <w:t>,??? OPD records with multiple records per individual</w:t>
      </w:r>
    </w:p>
    <w:p w14:paraId="04CBB793"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OPD individuals</w:t>
      </w:r>
    </w:p>
    <w:p w14:paraId="164E2A31"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4FB55E96"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individuals with DO or MD degree</w:t>
      </w:r>
    </w:p>
    <w:p w14:paraId="7BFA7096"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1BE315D"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087894D4"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Physician Matching Between Medicare Part D Database and Open Payments Database</w:t>
      </w:r>
    </w:p>
    <w:p w14:paraId="14F24CE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Round 1: </w:t>
      </w:r>
      <w:r w:rsidRPr="00D75A4D">
        <w:rPr>
          <w:rFonts w:ascii="Consolas" w:eastAsia="Times New Roman" w:hAnsi="Consolas" w:cs="Times New Roman"/>
          <w:color w:val="6A737D"/>
          <w:sz w:val="18"/>
          <w:szCs w:val="18"/>
          <w:shd w:val="clear" w:color="auto" w:fill="FFFFFF"/>
        </w:rPr>
        <w:t>First, middle, last, suffix, address, city, state</w:t>
      </w:r>
    </w:p>
    <w:p w14:paraId="2E7D032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w:t>
      </w:r>
      <w:proofErr w:type="spellStart"/>
      <w:r w:rsidRPr="00D75A4D">
        <w:rPr>
          <w:rFonts w:ascii="Arial" w:eastAsia="Times New Roman" w:hAnsi="Arial" w:cs="Arial"/>
          <w:color w:val="000000"/>
        </w:rPr>
        <w:t>xx.xx</w:t>
      </w:r>
      <w:proofErr w:type="spellEnd"/>
      <w:r w:rsidRPr="00D75A4D">
        <w:rPr>
          <w:rFonts w:ascii="Arial" w:eastAsia="Times New Roman" w:hAnsi="Arial" w:cs="Arial"/>
          <w:color w:val="000000"/>
        </w:rPr>
        <w:t>%)</w:t>
      </w:r>
    </w:p>
    <w:p w14:paraId="0CEDA7DD"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144D7678"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Round 2:  </w:t>
      </w:r>
      <w:r w:rsidRPr="00D75A4D">
        <w:rPr>
          <w:rFonts w:ascii="Consolas" w:eastAsia="Times New Roman" w:hAnsi="Consolas" w:cs="Times New Roman"/>
          <w:color w:val="6A737D"/>
          <w:sz w:val="18"/>
          <w:szCs w:val="18"/>
          <w:shd w:val="clear" w:color="auto" w:fill="FFFFFF"/>
        </w:rPr>
        <w:t>First, last, suffix, address, city, state</w:t>
      </w:r>
    </w:p>
    <w:p w14:paraId="7AC6A15F"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w:t>
      </w:r>
      <w:proofErr w:type="spellStart"/>
      <w:r w:rsidRPr="00D75A4D">
        <w:rPr>
          <w:rFonts w:ascii="Arial" w:eastAsia="Times New Roman" w:hAnsi="Arial" w:cs="Arial"/>
          <w:color w:val="000000"/>
        </w:rPr>
        <w:t>x.xx</w:t>
      </w:r>
      <w:proofErr w:type="spellEnd"/>
      <w:r w:rsidRPr="00D75A4D">
        <w:rPr>
          <w:rFonts w:ascii="Arial" w:eastAsia="Times New Roman" w:hAnsi="Arial" w:cs="Arial"/>
          <w:color w:val="000000"/>
        </w:rPr>
        <w:t>%)</w:t>
      </w:r>
    </w:p>
    <w:p w14:paraId="3129BA2A"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28D7B274"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Round 3: </w:t>
      </w:r>
      <w:r w:rsidRPr="00D75A4D">
        <w:rPr>
          <w:rFonts w:ascii="Consolas" w:eastAsia="Times New Roman" w:hAnsi="Consolas" w:cs="Times New Roman"/>
          <w:color w:val="6A737D"/>
          <w:sz w:val="18"/>
          <w:szCs w:val="18"/>
          <w:shd w:val="clear" w:color="auto" w:fill="FFFFFF"/>
        </w:rPr>
        <w:t>First, last, address, city, stat</w:t>
      </w:r>
    </w:p>
    <w:p w14:paraId="75E5D3C5"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w:t>
      </w:r>
      <w:proofErr w:type="spellStart"/>
      <w:r w:rsidRPr="00D75A4D">
        <w:rPr>
          <w:rFonts w:ascii="Arial" w:eastAsia="Times New Roman" w:hAnsi="Arial" w:cs="Arial"/>
          <w:color w:val="000000"/>
        </w:rPr>
        <w:t>x.xx</w:t>
      </w:r>
      <w:proofErr w:type="spellEnd"/>
      <w:r w:rsidRPr="00D75A4D">
        <w:rPr>
          <w:rFonts w:ascii="Arial" w:eastAsia="Times New Roman" w:hAnsi="Arial" w:cs="Arial"/>
          <w:color w:val="000000"/>
        </w:rPr>
        <w:t>%)</w:t>
      </w:r>
    </w:p>
    <w:p w14:paraId="0CFA1F4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728EEA97"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matches remain.</w:t>
      </w:r>
    </w:p>
    <w:p w14:paraId="6FCA9019"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Omit ambiguous from third round</w:t>
      </w:r>
    </w:p>
    <w:p w14:paraId="490708FD"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w:t>
      </w:r>
      <w:proofErr w:type="gramStart"/>
      <w:r w:rsidRPr="00D75A4D">
        <w:rPr>
          <w:rFonts w:ascii="Arial" w:eastAsia="Times New Roman" w:hAnsi="Arial" w:cs="Arial"/>
          <w:color w:val="000000"/>
        </w:rPr>
        <w:t>= ?,???</w:t>
      </w:r>
      <w:proofErr w:type="gramEnd"/>
    </w:p>
    <w:p w14:paraId="2DF0C022"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0807934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matches remaining</w:t>
      </w:r>
    </w:p>
    <w:p w14:paraId="25A8A8E3"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Collapse ??? duplicate NPI</w:t>
      </w:r>
    </w:p>
    <w:p w14:paraId="5263CD8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w:t>
      </w:r>
    </w:p>
    <w:p w14:paraId="59CF9AD0" w14:textId="77777777" w:rsidR="00D75A4D" w:rsidRPr="00D75A4D" w:rsidRDefault="00D75A4D" w:rsidP="00D75A4D">
      <w:pPr>
        <w:spacing w:after="0" w:line="240" w:lineRule="auto"/>
        <w:rPr>
          <w:rFonts w:ascii="Times New Roman" w:eastAsia="Times New Roman" w:hAnsi="Times New Roman" w:cs="Times New Roman"/>
          <w:sz w:val="24"/>
          <w:szCs w:val="24"/>
        </w:rPr>
      </w:pPr>
      <w:r w:rsidRPr="00D75A4D">
        <w:rPr>
          <w:rFonts w:ascii="Arial" w:eastAsia="Times New Roman" w:hAnsi="Arial" w:cs="Arial"/>
          <w:color w:val="000000"/>
        </w:rPr>
        <w:t xml:space="preserve">N = </w:t>
      </w:r>
      <w:proofErr w:type="gramStart"/>
      <w:r w:rsidRPr="00D75A4D">
        <w:rPr>
          <w:rFonts w:ascii="Arial" w:eastAsia="Times New Roman" w:hAnsi="Arial" w:cs="Arial"/>
          <w:color w:val="000000"/>
        </w:rPr>
        <w:t>??,???</w:t>
      </w:r>
      <w:proofErr w:type="gramEnd"/>
      <w:r w:rsidRPr="00D75A4D">
        <w:rPr>
          <w:rFonts w:ascii="Arial" w:eastAsia="Times New Roman" w:hAnsi="Arial" w:cs="Arial"/>
          <w:color w:val="000000"/>
        </w:rPr>
        <w:t xml:space="preserve"> matched individuals with MD or DO degree</w:t>
      </w:r>
    </w:p>
    <w:p w14:paraId="0C730C4F" w14:textId="04941688" w:rsidR="00D75A4D" w:rsidRDefault="00D75A4D"/>
    <w:sectPr w:rsidR="00D75A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schul00" w:date="2020-04-09T10:49:00Z" w:initials="2CS">
    <w:p w14:paraId="085E40AF" w14:textId="4550BC98" w:rsidR="0041019B" w:rsidRDefault="0041019B">
      <w:pPr>
        <w:pStyle w:val="CommentText"/>
      </w:pPr>
      <w:r>
        <w:rPr>
          <w:rStyle w:val="CommentReference"/>
        </w:rPr>
        <w:annotationRef/>
      </w:r>
      <w:r>
        <w:t xml:space="preserve">One thing here would be to mention the prior findings for ob-gyns to give us an idea of the scope since this is already known, interesting, and related to your question. </w:t>
      </w:r>
    </w:p>
  </w:comment>
  <w:comment w:id="8" w:author="cschul00" w:date="2020-04-14T09:39:00Z" w:initials="c">
    <w:p w14:paraId="1A8AEB36" w14:textId="28249622" w:rsidR="00D871A5" w:rsidRDefault="00D871A5">
      <w:pPr>
        <w:pStyle w:val="CommentText"/>
      </w:pPr>
      <w:r>
        <w:rPr>
          <w:rStyle w:val="CommentReference"/>
        </w:rPr>
        <w:annotationRef/>
      </w:r>
      <w:r>
        <w:t xml:space="preserve">Did you solve this? </w:t>
      </w:r>
      <w:r w:rsidR="006B3A18">
        <w:t xml:space="preserve">You need to submit it in order for it to receive exempt status. </w:t>
      </w:r>
    </w:p>
  </w:comment>
  <w:comment w:id="9" w:author="Guiahi, Maryam" w:date="2020-04-21T11:28:00Z" w:initials="GM">
    <w:p w14:paraId="7B700375" w14:textId="2DB233EC" w:rsidR="00A76F0C" w:rsidRDefault="00A76F0C">
      <w:pPr>
        <w:pStyle w:val="CommentText"/>
      </w:pPr>
      <w:r>
        <w:rPr>
          <w:rStyle w:val="CommentReference"/>
        </w:rPr>
        <w:annotationRef/>
      </w:r>
      <w:r>
        <w:t xml:space="preserve">Yes they have to tell you it is exempt, you still need to submit but it is easier to do </w:t>
      </w:r>
      <w:r>
        <w:t>so</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5E40AF" w15:done="0"/>
  <w15:commentEx w15:paraId="1A8AEB36" w15:done="0"/>
  <w15:commentEx w15:paraId="7B700375" w15:paraIdParent="1A8AE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576B" w16cex:dateUtc="2020-04-21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5E40AF" w16cid:durableId="224955A7"/>
  <w16cid:commentId w16cid:paraId="1A8AEB36" w16cid:durableId="224955A8"/>
  <w16cid:commentId w16cid:paraId="7B700375" w16cid:durableId="224957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E268B"/>
    <w:multiLevelType w:val="hybridMultilevel"/>
    <w:tmpl w:val="3EDE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A6D87"/>
    <w:multiLevelType w:val="multilevel"/>
    <w:tmpl w:val="5DF6FA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92121"/>
    <w:multiLevelType w:val="hybridMultilevel"/>
    <w:tmpl w:val="53F69750"/>
    <w:lvl w:ilvl="0" w:tplc="55EE22FE">
      <w:start w:val="3"/>
      <w:numFmt w:val="upperLetter"/>
      <w:lvlText w:val="%1."/>
      <w:lvlJc w:val="left"/>
      <w:pPr>
        <w:tabs>
          <w:tab w:val="num" w:pos="720"/>
        </w:tabs>
        <w:ind w:left="720" w:hanging="360"/>
      </w:pPr>
    </w:lvl>
    <w:lvl w:ilvl="1" w:tplc="F12840D4" w:tentative="1">
      <w:start w:val="1"/>
      <w:numFmt w:val="decimal"/>
      <w:lvlText w:val="%2."/>
      <w:lvlJc w:val="left"/>
      <w:pPr>
        <w:tabs>
          <w:tab w:val="num" w:pos="1440"/>
        </w:tabs>
        <w:ind w:left="1440" w:hanging="360"/>
      </w:pPr>
    </w:lvl>
    <w:lvl w:ilvl="2" w:tplc="54D0141A" w:tentative="1">
      <w:start w:val="1"/>
      <w:numFmt w:val="decimal"/>
      <w:lvlText w:val="%3."/>
      <w:lvlJc w:val="left"/>
      <w:pPr>
        <w:tabs>
          <w:tab w:val="num" w:pos="2160"/>
        </w:tabs>
        <w:ind w:left="2160" w:hanging="360"/>
      </w:pPr>
    </w:lvl>
    <w:lvl w:ilvl="3" w:tplc="9A94D020" w:tentative="1">
      <w:start w:val="1"/>
      <w:numFmt w:val="decimal"/>
      <w:lvlText w:val="%4."/>
      <w:lvlJc w:val="left"/>
      <w:pPr>
        <w:tabs>
          <w:tab w:val="num" w:pos="2880"/>
        </w:tabs>
        <w:ind w:left="2880" w:hanging="360"/>
      </w:pPr>
    </w:lvl>
    <w:lvl w:ilvl="4" w:tplc="DDD2518E" w:tentative="1">
      <w:start w:val="1"/>
      <w:numFmt w:val="decimal"/>
      <w:lvlText w:val="%5."/>
      <w:lvlJc w:val="left"/>
      <w:pPr>
        <w:tabs>
          <w:tab w:val="num" w:pos="3600"/>
        </w:tabs>
        <w:ind w:left="3600" w:hanging="360"/>
      </w:pPr>
    </w:lvl>
    <w:lvl w:ilvl="5" w:tplc="2EFA8888" w:tentative="1">
      <w:start w:val="1"/>
      <w:numFmt w:val="decimal"/>
      <w:lvlText w:val="%6."/>
      <w:lvlJc w:val="left"/>
      <w:pPr>
        <w:tabs>
          <w:tab w:val="num" w:pos="4320"/>
        </w:tabs>
        <w:ind w:left="4320" w:hanging="360"/>
      </w:pPr>
    </w:lvl>
    <w:lvl w:ilvl="6" w:tplc="4014B618" w:tentative="1">
      <w:start w:val="1"/>
      <w:numFmt w:val="decimal"/>
      <w:lvlText w:val="%7."/>
      <w:lvlJc w:val="left"/>
      <w:pPr>
        <w:tabs>
          <w:tab w:val="num" w:pos="5040"/>
        </w:tabs>
        <w:ind w:left="5040" w:hanging="360"/>
      </w:pPr>
    </w:lvl>
    <w:lvl w:ilvl="7" w:tplc="64265D12" w:tentative="1">
      <w:start w:val="1"/>
      <w:numFmt w:val="decimal"/>
      <w:lvlText w:val="%8."/>
      <w:lvlJc w:val="left"/>
      <w:pPr>
        <w:tabs>
          <w:tab w:val="num" w:pos="5760"/>
        </w:tabs>
        <w:ind w:left="5760" w:hanging="360"/>
      </w:pPr>
    </w:lvl>
    <w:lvl w:ilvl="8" w:tplc="D918F08A" w:tentative="1">
      <w:start w:val="1"/>
      <w:numFmt w:val="decimal"/>
      <w:lvlText w:val="%9."/>
      <w:lvlJc w:val="left"/>
      <w:pPr>
        <w:tabs>
          <w:tab w:val="num" w:pos="6480"/>
        </w:tabs>
        <w:ind w:left="6480" w:hanging="360"/>
      </w:pPr>
    </w:lvl>
  </w:abstractNum>
  <w:abstractNum w:abstractNumId="3" w15:restartNumberingAfterBreak="0">
    <w:nsid w:val="517C4391"/>
    <w:multiLevelType w:val="multilevel"/>
    <w:tmpl w:val="A22CE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81F6C"/>
    <w:multiLevelType w:val="multilevel"/>
    <w:tmpl w:val="4866E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1731F"/>
    <w:multiLevelType w:val="multilevel"/>
    <w:tmpl w:val="7AE6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A365A"/>
    <w:multiLevelType w:val="multilevel"/>
    <w:tmpl w:val="A268D7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46BA9"/>
    <w:multiLevelType w:val="hybridMultilevel"/>
    <w:tmpl w:val="08341602"/>
    <w:lvl w:ilvl="0" w:tplc="9202EFE2">
      <w:start w:val="2"/>
      <w:numFmt w:val="upperLetter"/>
      <w:lvlText w:val="%1."/>
      <w:lvlJc w:val="left"/>
      <w:pPr>
        <w:tabs>
          <w:tab w:val="num" w:pos="720"/>
        </w:tabs>
        <w:ind w:left="720" w:hanging="360"/>
      </w:pPr>
    </w:lvl>
    <w:lvl w:ilvl="1" w:tplc="70F83FB0" w:tentative="1">
      <w:start w:val="1"/>
      <w:numFmt w:val="decimal"/>
      <w:lvlText w:val="%2."/>
      <w:lvlJc w:val="left"/>
      <w:pPr>
        <w:tabs>
          <w:tab w:val="num" w:pos="1440"/>
        </w:tabs>
        <w:ind w:left="1440" w:hanging="360"/>
      </w:pPr>
    </w:lvl>
    <w:lvl w:ilvl="2" w:tplc="C35892AA" w:tentative="1">
      <w:start w:val="1"/>
      <w:numFmt w:val="decimal"/>
      <w:lvlText w:val="%3."/>
      <w:lvlJc w:val="left"/>
      <w:pPr>
        <w:tabs>
          <w:tab w:val="num" w:pos="2160"/>
        </w:tabs>
        <w:ind w:left="2160" w:hanging="360"/>
      </w:pPr>
    </w:lvl>
    <w:lvl w:ilvl="3" w:tplc="FCAAA3D4" w:tentative="1">
      <w:start w:val="1"/>
      <w:numFmt w:val="decimal"/>
      <w:lvlText w:val="%4."/>
      <w:lvlJc w:val="left"/>
      <w:pPr>
        <w:tabs>
          <w:tab w:val="num" w:pos="2880"/>
        </w:tabs>
        <w:ind w:left="2880" w:hanging="360"/>
      </w:pPr>
    </w:lvl>
    <w:lvl w:ilvl="4" w:tplc="8B56E9B0" w:tentative="1">
      <w:start w:val="1"/>
      <w:numFmt w:val="decimal"/>
      <w:lvlText w:val="%5."/>
      <w:lvlJc w:val="left"/>
      <w:pPr>
        <w:tabs>
          <w:tab w:val="num" w:pos="3600"/>
        </w:tabs>
        <w:ind w:left="3600" w:hanging="360"/>
      </w:pPr>
    </w:lvl>
    <w:lvl w:ilvl="5" w:tplc="A7B2EC24" w:tentative="1">
      <w:start w:val="1"/>
      <w:numFmt w:val="decimal"/>
      <w:lvlText w:val="%6."/>
      <w:lvlJc w:val="left"/>
      <w:pPr>
        <w:tabs>
          <w:tab w:val="num" w:pos="4320"/>
        </w:tabs>
        <w:ind w:left="4320" w:hanging="360"/>
      </w:pPr>
    </w:lvl>
    <w:lvl w:ilvl="6" w:tplc="D1B495F0" w:tentative="1">
      <w:start w:val="1"/>
      <w:numFmt w:val="decimal"/>
      <w:lvlText w:val="%7."/>
      <w:lvlJc w:val="left"/>
      <w:pPr>
        <w:tabs>
          <w:tab w:val="num" w:pos="5040"/>
        </w:tabs>
        <w:ind w:left="5040" w:hanging="360"/>
      </w:pPr>
    </w:lvl>
    <w:lvl w:ilvl="7" w:tplc="BF28E28C" w:tentative="1">
      <w:start w:val="1"/>
      <w:numFmt w:val="decimal"/>
      <w:lvlText w:val="%8."/>
      <w:lvlJc w:val="left"/>
      <w:pPr>
        <w:tabs>
          <w:tab w:val="num" w:pos="5760"/>
        </w:tabs>
        <w:ind w:left="5760" w:hanging="360"/>
      </w:pPr>
    </w:lvl>
    <w:lvl w:ilvl="8" w:tplc="C590D13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7"/>
  </w:num>
  <w:num w:numId="3">
    <w:abstractNumId w:val="2"/>
  </w:num>
  <w:num w:numId="4">
    <w:abstractNumId w:val="3"/>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iahi, Maryam">
    <w15:presenceInfo w15:providerId="AD" w15:userId="S::maryam.guiahi@cuanschutz.edu::46f98dd9-3ec7-4af1-ba96-904915f61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t9eftrjv2rvwew5zexdar6zewad952tdx0&quot;&gt;tylermuffly@hotmail.com&lt;record-ids&gt;&lt;item&gt;243&lt;/item&gt;&lt;item&gt;1104&lt;/item&gt;&lt;item&gt;1109&lt;/item&gt;&lt;item&gt;1120&lt;/item&gt;&lt;item&gt;1121&lt;/item&gt;&lt;item&gt;1122&lt;/item&gt;&lt;item&gt;1123&lt;/item&gt;&lt;item&gt;1124&lt;/item&gt;&lt;item&gt;1125&lt;/item&gt;&lt;item&gt;1126&lt;/item&gt;&lt;item&gt;1127&lt;/item&gt;&lt;item&gt;1128&lt;/item&gt;&lt;item&gt;1129&lt;/item&gt;&lt;item&gt;1130&lt;/item&gt;&lt;item&gt;1131&lt;/item&gt;&lt;item&gt;1133&lt;/item&gt;&lt;/record-ids&gt;&lt;/item&gt;&lt;/Libraries&gt;"/>
  </w:docVars>
  <w:rsids>
    <w:rsidRoot w:val="00D75A4D"/>
    <w:rsid w:val="00091522"/>
    <w:rsid w:val="000D770E"/>
    <w:rsid w:val="000E06E7"/>
    <w:rsid w:val="001114F7"/>
    <w:rsid w:val="001428AE"/>
    <w:rsid w:val="001441B4"/>
    <w:rsid w:val="001873D6"/>
    <w:rsid w:val="00195A1A"/>
    <w:rsid w:val="001B183A"/>
    <w:rsid w:val="001E3728"/>
    <w:rsid w:val="001E48FB"/>
    <w:rsid w:val="002153D8"/>
    <w:rsid w:val="002A0154"/>
    <w:rsid w:val="002C045B"/>
    <w:rsid w:val="002E2F26"/>
    <w:rsid w:val="00343CCC"/>
    <w:rsid w:val="003847DD"/>
    <w:rsid w:val="003B2D21"/>
    <w:rsid w:val="003B7882"/>
    <w:rsid w:val="003C092E"/>
    <w:rsid w:val="003D6829"/>
    <w:rsid w:val="0041019B"/>
    <w:rsid w:val="00482DC6"/>
    <w:rsid w:val="005370CC"/>
    <w:rsid w:val="00547DAC"/>
    <w:rsid w:val="005964A8"/>
    <w:rsid w:val="006118D7"/>
    <w:rsid w:val="00635456"/>
    <w:rsid w:val="00683D2F"/>
    <w:rsid w:val="006A0F58"/>
    <w:rsid w:val="006A30EF"/>
    <w:rsid w:val="006B2226"/>
    <w:rsid w:val="006B3A18"/>
    <w:rsid w:val="007126C8"/>
    <w:rsid w:val="007F6D68"/>
    <w:rsid w:val="0081658C"/>
    <w:rsid w:val="00843C42"/>
    <w:rsid w:val="00846439"/>
    <w:rsid w:val="00852930"/>
    <w:rsid w:val="00855246"/>
    <w:rsid w:val="0088593D"/>
    <w:rsid w:val="00885EA7"/>
    <w:rsid w:val="00893D20"/>
    <w:rsid w:val="008B4462"/>
    <w:rsid w:val="00965468"/>
    <w:rsid w:val="00A33D1B"/>
    <w:rsid w:val="00A60EC6"/>
    <w:rsid w:val="00A675A5"/>
    <w:rsid w:val="00A76F0C"/>
    <w:rsid w:val="00A901AD"/>
    <w:rsid w:val="00A918C3"/>
    <w:rsid w:val="00AD541A"/>
    <w:rsid w:val="00AF4482"/>
    <w:rsid w:val="00B01779"/>
    <w:rsid w:val="00B13540"/>
    <w:rsid w:val="00B41F37"/>
    <w:rsid w:val="00B971B7"/>
    <w:rsid w:val="00BF3461"/>
    <w:rsid w:val="00C127E2"/>
    <w:rsid w:val="00C42AC3"/>
    <w:rsid w:val="00C87C13"/>
    <w:rsid w:val="00CE261D"/>
    <w:rsid w:val="00CE4429"/>
    <w:rsid w:val="00D1246B"/>
    <w:rsid w:val="00D75A4D"/>
    <w:rsid w:val="00D76F2C"/>
    <w:rsid w:val="00D871A5"/>
    <w:rsid w:val="00D926C5"/>
    <w:rsid w:val="00D955B6"/>
    <w:rsid w:val="00D96385"/>
    <w:rsid w:val="00DA5D6C"/>
    <w:rsid w:val="00DC6565"/>
    <w:rsid w:val="00DF2A9D"/>
    <w:rsid w:val="00EA02FA"/>
    <w:rsid w:val="00EA7C3E"/>
    <w:rsid w:val="00EC324E"/>
    <w:rsid w:val="00ED07EC"/>
    <w:rsid w:val="00EE288D"/>
    <w:rsid w:val="00FC67A9"/>
    <w:rsid w:val="00FE0656"/>
    <w:rsid w:val="00FE7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1049A"/>
  <w15:docId w15:val="{D6B48D24-6790-433E-81FF-3449FE38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5A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5A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5A4D"/>
    <w:rPr>
      <w:color w:val="0000FF"/>
      <w:u w:val="single"/>
    </w:rPr>
  </w:style>
  <w:style w:type="character" w:styleId="FollowedHyperlink">
    <w:name w:val="FollowedHyperlink"/>
    <w:basedOn w:val="DefaultParagraphFont"/>
    <w:uiPriority w:val="99"/>
    <w:semiHidden/>
    <w:unhideWhenUsed/>
    <w:rsid w:val="00D75A4D"/>
    <w:rPr>
      <w:color w:val="800080"/>
      <w:u w:val="single"/>
    </w:rPr>
  </w:style>
  <w:style w:type="character" w:customStyle="1" w:styleId="apple-tab-span">
    <w:name w:val="apple-tab-span"/>
    <w:basedOn w:val="DefaultParagraphFont"/>
    <w:rsid w:val="00D75A4D"/>
  </w:style>
  <w:style w:type="paragraph" w:customStyle="1" w:styleId="EndNoteBibliographyTitle">
    <w:name w:val="EndNote Bibliography Title"/>
    <w:basedOn w:val="Normal"/>
    <w:link w:val="EndNoteBibliographyTitleChar"/>
    <w:rsid w:val="00D75A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75A4D"/>
    <w:rPr>
      <w:rFonts w:ascii="Calibri" w:hAnsi="Calibri" w:cs="Calibri"/>
      <w:noProof/>
    </w:rPr>
  </w:style>
  <w:style w:type="paragraph" w:customStyle="1" w:styleId="EndNoteBibliography">
    <w:name w:val="EndNote Bibliography"/>
    <w:basedOn w:val="Normal"/>
    <w:link w:val="EndNoteBibliographyChar"/>
    <w:rsid w:val="00D75A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75A4D"/>
    <w:rPr>
      <w:rFonts w:ascii="Calibri" w:hAnsi="Calibri" w:cs="Calibri"/>
      <w:noProof/>
    </w:rPr>
  </w:style>
  <w:style w:type="paragraph" w:styleId="BalloonText">
    <w:name w:val="Balloon Text"/>
    <w:basedOn w:val="Normal"/>
    <w:link w:val="BalloonTextChar"/>
    <w:uiPriority w:val="99"/>
    <w:semiHidden/>
    <w:unhideWhenUsed/>
    <w:rsid w:val="00D75A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A4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6385"/>
    <w:rPr>
      <w:color w:val="605E5C"/>
      <w:shd w:val="clear" w:color="auto" w:fill="E1DFDD"/>
    </w:rPr>
  </w:style>
  <w:style w:type="table" w:styleId="TableGrid">
    <w:name w:val="Table Grid"/>
    <w:basedOn w:val="TableNormal"/>
    <w:uiPriority w:val="39"/>
    <w:rsid w:val="00846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5EA7"/>
    <w:rPr>
      <w:sz w:val="18"/>
      <w:szCs w:val="18"/>
    </w:rPr>
  </w:style>
  <w:style w:type="paragraph" w:styleId="CommentText">
    <w:name w:val="annotation text"/>
    <w:basedOn w:val="Normal"/>
    <w:link w:val="CommentTextChar"/>
    <w:uiPriority w:val="99"/>
    <w:semiHidden/>
    <w:unhideWhenUsed/>
    <w:rsid w:val="00885EA7"/>
    <w:pPr>
      <w:spacing w:line="240" w:lineRule="auto"/>
    </w:pPr>
    <w:rPr>
      <w:sz w:val="24"/>
      <w:szCs w:val="24"/>
    </w:rPr>
  </w:style>
  <w:style w:type="character" w:customStyle="1" w:styleId="CommentTextChar">
    <w:name w:val="Comment Text Char"/>
    <w:basedOn w:val="DefaultParagraphFont"/>
    <w:link w:val="CommentText"/>
    <w:uiPriority w:val="99"/>
    <w:semiHidden/>
    <w:rsid w:val="00885EA7"/>
    <w:rPr>
      <w:sz w:val="24"/>
      <w:szCs w:val="24"/>
    </w:rPr>
  </w:style>
  <w:style w:type="paragraph" w:styleId="CommentSubject">
    <w:name w:val="annotation subject"/>
    <w:basedOn w:val="CommentText"/>
    <w:next w:val="CommentText"/>
    <w:link w:val="CommentSubjectChar"/>
    <w:uiPriority w:val="99"/>
    <w:semiHidden/>
    <w:unhideWhenUsed/>
    <w:rsid w:val="00885EA7"/>
    <w:rPr>
      <w:b/>
      <w:bCs/>
      <w:sz w:val="20"/>
      <w:szCs w:val="20"/>
    </w:rPr>
  </w:style>
  <w:style w:type="character" w:customStyle="1" w:styleId="CommentSubjectChar">
    <w:name w:val="Comment Subject Char"/>
    <w:basedOn w:val="CommentTextChar"/>
    <w:link w:val="CommentSubject"/>
    <w:uiPriority w:val="99"/>
    <w:semiHidden/>
    <w:rsid w:val="00885EA7"/>
    <w:rPr>
      <w:b/>
      <w:bCs/>
      <w:sz w:val="20"/>
      <w:szCs w:val="20"/>
    </w:rPr>
  </w:style>
  <w:style w:type="paragraph" w:styleId="Revision">
    <w:name w:val="Revision"/>
    <w:hidden/>
    <w:uiPriority w:val="99"/>
    <w:semiHidden/>
    <w:rsid w:val="00482DC6"/>
    <w:pPr>
      <w:spacing w:after="0" w:line="240" w:lineRule="auto"/>
    </w:pPr>
  </w:style>
  <w:style w:type="character" w:customStyle="1" w:styleId="UnresolvedMention2">
    <w:name w:val="Unresolved Mention2"/>
    <w:basedOn w:val="DefaultParagraphFont"/>
    <w:uiPriority w:val="99"/>
    <w:semiHidden/>
    <w:unhideWhenUsed/>
    <w:rsid w:val="00CE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86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accessdata.fda.gov/scripts/cder/daf/index.cf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download.cms.gov/nppes/NPI_Fil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medicare.gov/physiciancomp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s.gov/OpenPayment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dru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3919-EC19-4BD6-AF96-EA0B1818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5079</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Denver Health</Company>
  <LinksUpToDate>false</LinksUpToDate>
  <CharactersWithSpaces>33963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 Archer</dc:creator>
  <cp:lastModifiedBy>Guiahi, Maryam</cp:lastModifiedBy>
  <cp:revision>2</cp:revision>
  <dcterms:created xsi:type="dcterms:W3CDTF">2020-04-21T17:29:00Z</dcterms:created>
  <dcterms:modified xsi:type="dcterms:W3CDTF">2020-04-21T17:29:00Z</dcterms:modified>
</cp:coreProperties>
</file>